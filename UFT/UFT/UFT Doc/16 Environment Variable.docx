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A33" w:rsidRPr="00D50A33" w:rsidRDefault="00D50A33" w:rsidP="00D50A33">
      <w:pPr>
        <w:shd w:val="clear" w:color="auto" w:fill="FFFFFF"/>
        <w:spacing w:before="150" w:after="150" w:line="600" w:lineRule="atLeast"/>
        <w:outlineLvl w:val="2"/>
        <w:rPr>
          <w:rFonts w:ascii="Droid Sans" w:eastAsia="Times New Roman" w:hAnsi="Droid Sans" w:cs="Times New Roman"/>
          <w:b/>
          <w:bCs/>
          <w:color w:val="343434"/>
          <w:sz w:val="38"/>
          <w:szCs w:val="38"/>
        </w:rPr>
      </w:pPr>
      <w:r w:rsidRPr="00D50A33">
        <w:rPr>
          <w:rFonts w:ascii="Droid Sans" w:eastAsia="Times New Roman" w:hAnsi="Droid Sans" w:cs="Times New Roman"/>
          <w:b/>
          <w:bCs/>
          <w:color w:val="343434"/>
          <w:sz w:val="38"/>
        </w:rPr>
        <w:t>What is Environment Variable?</w:t>
      </w:r>
    </w:p>
    <w:p w:rsidR="00D50A33" w:rsidRPr="00D50A33" w:rsidRDefault="00D50A33" w:rsidP="00D50A33">
      <w:pPr>
        <w:shd w:val="clear" w:color="auto" w:fill="FFFFFF"/>
        <w:spacing w:after="225" w:line="360" w:lineRule="atLeast"/>
        <w:rPr>
          <w:rFonts w:ascii="Droid Sans" w:eastAsia="Times New Roman" w:hAnsi="Droid Sans" w:cs="Times New Roman"/>
          <w:color w:val="343434"/>
          <w:sz w:val="26"/>
          <w:szCs w:val="26"/>
        </w:rPr>
      </w:pPr>
      <w:r w:rsidRPr="00D50A33">
        <w:rPr>
          <w:rFonts w:ascii="Droid Sans" w:eastAsia="Times New Roman" w:hAnsi="Droid Sans" w:cs="Times New Roman"/>
          <w:color w:val="343434"/>
          <w:sz w:val="26"/>
          <w:szCs w:val="26"/>
        </w:rPr>
        <w:t>Environment variables are dynamic "object" on a computer that can store a value, which in turn can be referenced by one or more software programs in Windows.</w:t>
      </w:r>
    </w:p>
    <w:p w:rsidR="00D50A33" w:rsidRPr="00D50A33" w:rsidRDefault="00D50A33" w:rsidP="00D50A33">
      <w:pPr>
        <w:shd w:val="clear" w:color="auto" w:fill="FFFFFF"/>
        <w:spacing w:after="225" w:line="360" w:lineRule="atLeast"/>
        <w:rPr>
          <w:rFonts w:ascii="Droid Sans" w:eastAsia="Times New Roman" w:hAnsi="Droid Sans" w:cs="Times New Roman"/>
          <w:color w:val="343434"/>
          <w:sz w:val="26"/>
          <w:szCs w:val="26"/>
        </w:rPr>
      </w:pPr>
      <w:r w:rsidRPr="00D50A33">
        <w:rPr>
          <w:rFonts w:ascii="Droid Sans" w:eastAsia="Times New Roman" w:hAnsi="Droid Sans" w:cs="Times New Roman"/>
          <w:color w:val="343434"/>
          <w:sz w:val="26"/>
          <w:szCs w:val="26"/>
        </w:rPr>
        <w:t>Environment variables are dynamic in nature, and it can be changed. There are number of environment variables that can be referenced by programs and can be useful in finding information about their computer environment.</w:t>
      </w:r>
    </w:p>
    <w:p w:rsidR="00D50A33" w:rsidRPr="00D50A33" w:rsidRDefault="00D50A33" w:rsidP="00D50A33">
      <w:pPr>
        <w:shd w:val="clear" w:color="auto" w:fill="FFFFFF"/>
        <w:spacing w:after="225" w:line="360" w:lineRule="atLeast"/>
        <w:rPr>
          <w:rFonts w:ascii="Droid Sans" w:eastAsia="Times New Roman" w:hAnsi="Droid Sans" w:cs="Times New Roman"/>
          <w:color w:val="343434"/>
          <w:sz w:val="26"/>
          <w:szCs w:val="26"/>
        </w:rPr>
      </w:pPr>
      <w:r w:rsidRPr="00D50A33">
        <w:rPr>
          <w:rFonts w:ascii="Droid Sans" w:eastAsia="Times New Roman" w:hAnsi="Droid Sans" w:cs="Times New Roman"/>
          <w:b/>
          <w:bCs/>
          <w:color w:val="343434"/>
          <w:sz w:val="26"/>
        </w:rPr>
        <w:t>QTP Environment Variables</w:t>
      </w:r>
    </w:p>
    <w:p w:rsidR="00D50A33" w:rsidRPr="00D50A33" w:rsidRDefault="00D50A33" w:rsidP="00D50A33">
      <w:pPr>
        <w:shd w:val="clear" w:color="auto" w:fill="FFFFFF"/>
        <w:spacing w:after="225" w:line="360" w:lineRule="atLeast"/>
        <w:rPr>
          <w:rFonts w:ascii="Droid Sans" w:eastAsia="Times New Roman" w:hAnsi="Droid Sans" w:cs="Times New Roman"/>
          <w:color w:val="343434"/>
          <w:sz w:val="26"/>
          <w:szCs w:val="26"/>
        </w:rPr>
      </w:pPr>
      <w:r w:rsidRPr="00D50A33">
        <w:rPr>
          <w:rFonts w:ascii="Droid Sans" w:eastAsia="Times New Roman" w:hAnsi="Droid Sans" w:cs="Times New Roman"/>
          <w:color w:val="343434"/>
          <w:sz w:val="26"/>
          <w:szCs w:val="26"/>
        </w:rPr>
        <w:t>QTP environment variables can be accessed by all actions, function library, and recovery scenarios.</w:t>
      </w:r>
    </w:p>
    <w:p w:rsidR="00D50A33" w:rsidRPr="00D50A33" w:rsidRDefault="00D50A33" w:rsidP="00D50A33">
      <w:pPr>
        <w:shd w:val="clear" w:color="auto" w:fill="FFFFFF"/>
        <w:spacing w:before="150" w:after="150" w:line="600" w:lineRule="atLeast"/>
        <w:outlineLvl w:val="2"/>
        <w:rPr>
          <w:rFonts w:ascii="Droid Sans" w:eastAsia="Times New Roman" w:hAnsi="Droid Sans" w:cs="Times New Roman"/>
          <w:b/>
          <w:bCs/>
          <w:color w:val="343434"/>
          <w:sz w:val="38"/>
          <w:szCs w:val="38"/>
        </w:rPr>
      </w:pPr>
      <w:r w:rsidRPr="00D50A33">
        <w:rPr>
          <w:rFonts w:ascii="Droid Sans" w:eastAsia="Times New Roman" w:hAnsi="Droid Sans" w:cs="Times New Roman"/>
          <w:b/>
          <w:bCs/>
          <w:color w:val="343434"/>
          <w:sz w:val="38"/>
        </w:rPr>
        <w:t>Types of QTP environment variables</w:t>
      </w:r>
    </w:p>
    <w:p w:rsidR="00D50A33" w:rsidRPr="00D50A33" w:rsidRDefault="00D50A33" w:rsidP="00D50A33">
      <w:pPr>
        <w:shd w:val="clear" w:color="auto" w:fill="FFFFFF"/>
        <w:spacing w:after="225" w:line="360" w:lineRule="atLeast"/>
        <w:rPr>
          <w:rFonts w:ascii="Droid Sans" w:eastAsia="Times New Roman" w:hAnsi="Droid Sans" w:cs="Times New Roman"/>
          <w:color w:val="343434"/>
          <w:sz w:val="26"/>
          <w:szCs w:val="26"/>
        </w:rPr>
      </w:pPr>
      <w:r w:rsidRPr="00D50A33">
        <w:rPr>
          <w:rFonts w:ascii="Droid Sans" w:eastAsia="Times New Roman" w:hAnsi="Droid Sans" w:cs="Times New Roman"/>
          <w:color w:val="343434"/>
          <w:sz w:val="26"/>
          <w:szCs w:val="26"/>
        </w:rPr>
        <w:t>Environment variables are those variables that can be used globally in the tests. There are two types of environment variables</w:t>
      </w:r>
    </w:p>
    <w:p w:rsidR="00D50A33" w:rsidRPr="00D50A33" w:rsidRDefault="00D50A33" w:rsidP="00D50A33">
      <w:pPr>
        <w:numPr>
          <w:ilvl w:val="0"/>
          <w:numId w:val="1"/>
        </w:numPr>
        <w:shd w:val="clear" w:color="auto" w:fill="FFFFFF"/>
        <w:spacing w:after="0" w:line="360" w:lineRule="atLeast"/>
        <w:ind w:left="300"/>
        <w:rPr>
          <w:rFonts w:ascii="Droid Sans" w:eastAsia="Times New Roman" w:hAnsi="Droid Sans" w:cs="Times New Roman"/>
          <w:color w:val="343434"/>
          <w:sz w:val="26"/>
          <w:szCs w:val="26"/>
        </w:rPr>
      </w:pPr>
      <w:r w:rsidRPr="00D50A33">
        <w:rPr>
          <w:rFonts w:ascii="Droid Sans" w:eastAsia="Times New Roman" w:hAnsi="Droid Sans" w:cs="Times New Roman"/>
          <w:b/>
          <w:bCs/>
          <w:color w:val="343434"/>
          <w:sz w:val="26"/>
        </w:rPr>
        <w:t>Built-in variables</w:t>
      </w:r>
    </w:p>
    <w:p w:rsidR="00D50A33" w:rsidRPr="00D50A33" w:rsidRDefault="00D50A33" w:rsidP="00D50A33">
      <w:pPr>
        <w:numPr>
          <w:ilvl w:val="0"/>
          <w:numId w:val="1"/>
        </w:numPr>
        <w:shd w:val="clear" w:color="auto" w:fill="FFFFFF"/>
        <w:spacing w:after="0" w:line="360" w:lineRule="atLeast"/>
        <w:ind w:left="300"/>
        <w:rPr>
          <w:rFonts w:ascii="Droid Sans" w:eastAsia="Times New Roman" w:hAnsi="Droid Sans" w:cs="Times New Roman"/>
          <w:color w:val="343434"/>
          <w:sz w:val="26"/>
          <w:szCs w:val="26"/>
        </w:rPr>
      </w:pPr>
      <w:r w:rsidRPr="00D50A33">
        <w:rPr>
          <w:rFonts w:ascii="Droid Sans" w:eastAsia="Times New Roman" w:hAnsi="Droid Sans" w:cs="Times New Roman"/>
          <w:b/>
          <w:bCs/>
          <w:color w:val="343434"/>
          <w:sz w:val="26"/>
        </w:rPr>
        <w:t>User defined variables (Has 2 sub-types )</w:t>
      </w:r>
    </w:p>
    <w:p w:rsidR="00D50A33" w:rsidRPr="00D50A33" w:rsidRDefault="00D50A33" w:rsidP="00D50A33">
      <w:pPr>
        <w:numPr>
          <w:ilvl w:val="1"/>
          <w:numId w:val="1"/>
        </w:numPr>
        <w:shd w:val="clear" w:color="auto" w:fill="FFFFFF"/>
        <w:spacing w:after="0" w:line="360" w:lineRule="atLeast"/>
        <w:ind w:left="1050"/>
        <w:rPr>
          <w:rFonts w:ascii="Droid Sans" w:eastAsia="Times New Roman" w:hAnsi="Droid Sans" w:cs="Times New Roman"/>
          <w:color w:val="343434"/>
          <w:sz w:val="26"/>
          <w:szCs w:val="26"/>
        </w:rPr>
      </w:pPr>
      <w:r w:rsidRPr="00D50A33">
        <w:rPr>
          <w:rFonts w:ascii="Droid Sans" w:eastAsia="Times New Roman" w:hAnsi="Droid Sans" w:cs="Times New Roman"/>
          <w:b/>
          <w:bCs/>
          <w:color w:val="343434"/>
          <w:sz w:val="26"/>
        </w:rPr>
        <w:t>Internal</w:t>
      </w:r>
    </w:p>
    <w:p w:rsidR="00D50A33" w:rsidRPr="00D50A33" w:rsidRDefault="00D50A33" w:rsidP="00D50A33">
      <w:pPr>
        <w:numPr>
          <w:ilvl w:val="1"/>
          <w:numId w:val="1"/>
        </w:numPr>
        <w:shd w:val="clear" w:color="auto" w:fill="FFFFFF"/>
        <w:spacing w:after="0" w:line="360" w:lineRule="atLeast"/>
        <w:ind w:left="1050"/>
        <w:rPr>
          <w:rFonts w:ascii="Droid Sans" w:eastAsia="Times New Roman" w:hAnsi="Droid Sans" w:cs="Times New Roman"/>
          <w:color w:val="343434"/>
          <w:sz w:val="26"/>
          <w:szCs w:val="26"/>
        </w:rPr>
      </w:pPr>
      <w:r w:rsidRPr="00D50A33">
        <w:rPr>
          <w:rFonts w:ascii="Droid Sans" w:eastAsia="Times New Roman" w:hAnsi="Droid Sans" w:cs="Times New Roman"/>
          <w:b/>
          <w:bCs/>
          <w:color w:val="343434"/>
          <w:sz w:val="26"/>
        </w:rPr>
        <w:t>External</w:t>
      </w:r>
    </w:p>
    <w:p w:rsidR="00D50A33" w:rsidRDefault="00D50A33" w:rsidP="00D50A33">
      <w:pPr>
        <w:shd w:val="clear" w:color="auto" w:fill="FFFFFF"/>
        <w:spacing w:after="0" w:line="360" w:lineRule="atLeast"/>
        <w:ind w:left="1050"/>
        <w:rPr>
          <w:rFonts w:ascii="Droid Sans" w:eastAsia="Times New Roman" w:hAnsi="Droid Sans" w:cs="Times New Roman"/>
          <w:b/>
          <w:bCs/>
          <w:color w:val="343434"/>
          <w:sz w:val="26"/>
        </w:rPr>
      </w:pPr>
    </w:p>
    <w:p w:rsidR="00D50A33" w:rsidRPr="00D50A33" w:rsidRDefault="00D50A33" w:rsidP="00D50A33">
      <w:pPr>
        <w:shd w:val="clear" w:color="auto" w:fill="FFFFFF"/>
        <w:spacing w:after="0" w:line="360" w:lineRule="atLeast"/>
        <w:ind w:left="1050"/>
        <w:rPr>
          <w:rFonts w:ascii="Droid Sans" w:eastAsia="Times New Roman" w:hAnsi="Droid Sans" w:cs="Times New Roman"/>
          <w:color w:val="343434"/>
          <w:sz w:val="26"/>
          <w:szCs w:val="26"/>
        </w:rPr>
      </w:pPr>
    </w:p>
    <w:p w:rsidR="00D50A33" w:rsidRPr="00D50A33" w:rsidRDefault="00D50A33" w:rsidP="00D50A33">
      <w:pPr>
        <w:shd w:val="clear" w:color="auto" w:fill="FFFFFF"/>
        <w:spacing w:before="150" w:after="150" w:line="300" w:lineRule="atLeast"/>
        <w:outlineLvl w:val="3"/>
        <w:rPr>
          <w:rFonts w:ascii="Droid Sans" w:eastAsia="Times New Roman" w:hAnsi="Droid Sans" w:cs="Times New Roman"/>
          <w:b/>
          <w:bCs/>
          <w:color w:val="343434"/>
          <w:sz w:val="33"/>
          <w:szCs w:val="33"/>
        </w:rPr>
      </w:pPr>
      <w:r w:rsidRPr="00D50A33">
        <w:rPr>
          <w:rFonts w:ascii="Droid Sans" w:eastAsia="Times New Roman" w:hAnsi="Droid Sans" w:cs="Times New Roman"/>
          <w:b/>
          <w:bCs/>
          <w:color w:val="343434"/>
          <w:sz w:val="33"/>
        </w:rPr>
        <w:t>Built-in Variables</w:t>
      </w:r>
    </w:p>
    <w:p w:rsidR="00D50A33" w:rsidRPr="00D50A33" w:rsidRDefault="00D50A33" w:rsidP="00D50A33">
      <w:pPr>
        <w:shd w:val="clear" w:color="auto" w:fill="FFFFFF"/>
        <w:spacing w:after="225" w:line="360" w:lineRule="atLeast"/>
        <w:rPr>
          <w:rFonts w:ascii="Droid Sans" w:eastAsia="Times New Roman" w:hAnsi="Droid Sans" w:cs="Times New Roman"/>
          <w:color w:val="343434"/>
          <w:sz w:val="26"/>
          <w:szCs w:val="26"/>
        </w:rPr>
      </w:pPr>
      <w:r w:rsidRPr="00D50A33">
        <w:rPr>
          <w:rFonts w:ascii="Droid Sans" w:eastAsia="Times New Roman" w:hAnsi="Droid Sans" w:cs="Times New Roman"/>
          <w:color w:val="343434"/>
          <w:sz w:val="26"/>
          <w:szCs w:val="26"/>
        </w:rPr>
        <w:t>In QTP, built-in variables are pre-defined variables. It enables the user to retrieve the information about the test that is executing and to get information about the O.S (Operating Systems) on which the test is executing. Some of the built-in variables are Action iteration, Operating system, Test directory, local host names, Operating system version etc.</w:t>
      </w:r>
    </w:p>
    <w:p w:rsidR="00D50A33" w:rsidRPr="00D50A33" w:rsidRDefault="00D50A33" w:rsidP="00D50A33">
      <w:pPr>
        <w:shd w:val="clear" w:color="auto" w:fill="FFFFFF"/>
        <w:spacing w:after="225" w:line="360" w:lineRule="atLeast"/>
        <w:rPr>
          <w:rFonts w:ascii="Droid Sans" w:eastAsia="Times New Roman" w:hAnsi="Droid Sans" w:cs="Times New Roman"/>
          <w:color w:val="343434"/>
          <w:sz w:val="26"/>
          <w:szCs w:val="26"/>
        </w:rPr>
      </w:pPr>
      <w:r w:rsidRPr="00D50A33">
        <w:rPr>
          <w:rFonts w:ascii="Droid Sans" w:eastAsia="Times New Roman" w:hAnsi="Droid Sans" w:cs="Times New Roman"/>
          <w:color w:val="343434"/>
          <w:sz w:val="26"/>
          <w:szCs w:val="26"/>
        </w:rPr>
        <w:t>Go to file</w:t>
      </w:r>
      <w:r w:rsidRPr="00D50A33">
        <w:rPr>
          <w:rFonts w:ascii="Droid Sans" w:eastAsia="Times New Roman" w:hAnsi="Droid Sans" w:cs="Times New Roman"/>
          <w:color w:val="343434"/>
          <w:sz w:val="26"/>
        </w:rPr>
        <w:t> </w:t>
      </w:r>
      <w:r w:rsidRPr="00D50A33">
        <w:rPr>
          <w:rFonts w:ascii="Droid Sans" w:eastAsia="Times New Roman" w:hAnsi="Droid Sans" w:cs="Times New Roman"/>
          <w:b/>
          <w:bCs/>
          <w:color w:val="343434"/>
          <w:sz w:val="26"/>
        </w:rPr>
        <w:t>-&gt;</w:t>
      </w:r>
      <w:r w:rsidRPr="00D50A33">
        <w:rPr>
          <w:rFonts w:ascii="Droid Sans" w:eastAsia="Times New Roman" w:hAnsi="Droid Sans" w:cs="Times New Roman"/>
          <w:color w:val="343434"/>
          <w:sz w:val="26"/>
        </w:rPr>
        <w:t> </w:t>
      </w:r>
      <w:r w:rsidRPr="00D50A33">
        <w:rPr>
          <w:rFonts w:ascii="Droid Sans" w:eastAsia="Times New Roman" w:hAnsi="Droid Sans" w:cs="Times New Roman"/>
          <w:color w:val="343434"/>
          <w:sz w:val="26"/>
          <w:szCs w:val="26"/>
        </w:rPr>
        <w:t>Settings</w:t>
      </w:r>
      <w:r w:rsidRPr="00D50A33">
        <w:rPr>
          <w:rFonts w:ascii="Droid Sans" w:eastAsia="Times New Roman" w:hAnsi="Droid Sans" w:cs="Times New Roman"/>
          <w:color w:val="343434"/>
          <w:sz w:val="26"/>
        </w:rPr>
        <w:t> </w:t>
      </w:r>
      <w:r w:rsidRPr="00D50A33">
        <w:rPr>
          <w:rFonts w:ascii="Droid Sans" w:eastAsia="Times New Roman" w:hAnsi="Droid Sans" w:cs="Times New Roman"/>
          <w:b/>
          <w:bCs/>
          <w:color w:val="343434"/>
          <w:sz w:val="26"/>
        </w:rPr>
        <w:t>-&gt;</w:t>
      </w:r>
      <w:r w:rsidRPr="00D50A33">
        <w:rPr>
          <w:rFonts w:ascii="Droid Sans" w:eastAsia="Times New Roman" w:hAnsi="Droid Sans" w:cs="Times New Roman"/>
          <w:color w:val="343434"/>
          <w:sz w:val="26"/>
        </w:rPr>
        <w:t> </w:t>
      </w:r>
      <w:r w:rsidRPr="00D50A33">
        <w:rPr>
          <w:rFonts w:ascii="Droid Sans" w:eastAsia="Times New Roman" w:hAnsi="Droid Sans" w:cs="Times New Roman"/>
          <w:color w:val="343434"/>
          <w:sz w:val="26"/>
          <w:szCs w:val="26"/>
        </w:rPr>
        <w:t>Environment tab to view the environment variable section to see the list of environmental variables.</w:t>
      </w:r>
    </w:p>
    <w:p w:rsidR="00D50A33" w:rsidRPr="00D50A33" w:rsidRDefault="00D50A33" w:rsidP="00D50A33">
      <w:pPr>
        <w:shd w:val="clear" w:color="auto" w:fill="FFFFFF"/>
        <w:spacing w:after="225" w:line="360" w:lineRule="atLeast"/>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lastRenderedPageBreak/>
        <w:drawing>
          <wp:inline distT="0" distB="0" distL="0" distR="0">
            <wp:extent cx="4124325" cy="3305805"/>
            <wp:effectExtent l="19050" t="0" r="9525" b="0"/>
            <wp:docPr id="1" name="Picture 1" descr="http://cdn.guru99.com/images/6-2015/052615_0541_Environment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guru99.com/images/6-2015/052615_0541_Environment1.png">
                      <a:hlinkClick r:id="rId5"/>
                    </pic:cNvPr>
                    <pic:cNvPicPr>
                      <a:picLocks noChangeAspect="1" noChangeArrowheads="1"/>
                    </pic:cNvPicPr>
                  </pic:nvPicPr>
                  <pic:blipFill>
                    <a:blip r:embed="rId6"/>
                    <a:srcRect/>
                    <a:stretch>
                      <a:fillRect/>
                    </a:stretch>
                  </pic:blipFill>
                  <pic:spPr bwMode="auto">
                    <a:xfrm>
                      <a:off x="0" y="0"/>
                      <a:ext cx="4128302" cy="3308993"/>
                    </a:xfrm>
                    <a:prstGeom prst="rect">
                      <a:avLst/>
                    </a:prstGeom>
                    <a:noFill/>
                    <a:ln w="9525">
                      <a:noFill/>
                      <a:miter lim="800000"/>
                      <a:headEnd/>
                      <a:tailEnd/>
                    </a:ln>
                  </pic:spPr>
                </pic:pic>
              </a:graphicData>
            </a:graphic>
          </wp:inline>
        </w:drawing>
      </w:r>
    </w:p>
    <w:p w:rsidR="00D50A33" w:rsidRPr="00D50A33" w:rsidRDefault="00D50A33" w:rsidP="00D50A33">
      <w:pPr>
        <w:shd w:val="clear" w:color="auto" w:fill="FFFFFF"/>
        <w:spacing w:after="225" w:line="360" w:lineRule="atLeast"/>
        <w:rPr>
          <w:rFonts w:ascii="Droid Sans" w:eastAsia="Times New Roman" w:hAnsi="Droid Sans" w:cs="Times New Roman"/>
          <w:color w:val="343434"/>
          <w:sz w:val="26"/>
          <w:szCs w:val="26"/>
        </w:rPr>
      </w:pPr>
      <w:r w:rsidRPr="00D50A33">
        <w:rPr>
          <w:rFonts w:ascii="Droid Sans" w:eastAsia="Times New Roman" w:hAnsi="Droid Sans" w:cs="Times New Roman"/>
          <w:color w:val="343434"/>
          <w:sz w:val="26"/>
          <w:szCs w:val="26"/>
        </w:rPr>
        <w:t>The values from environment variables can be obtained and used wherever necessary during the run session.</w:t>
      </w:r>
    </w:p>
    <w:p w:rsidR="00D50A33" w:rsidRPr="00D50A33" w:rsidRDefault="00D50A33" w:rsidP="00D50A33">
      <w:pPr>
        <w:shd w:val="clear" w:color="auto" w:fill="FFFFFF"/>
        <w:spacing w:after="225" w:line="360" w:lineRule="atLeast"/>
        <w:rPr>
          <w:rFonts w:ascii="Droid Sans" w:eastAsia="Times New Roman" w:hAnsi="Droid Sans" w:cs="Times New Roman"/>
          <w:color w:val="343434"/>
          <w:sz w:val="26"/>
          <w:szCs w:val="26"/>
        </w:rPr>
      </w:pPr>
      <w:r w:rsidRPr="00D50A33">
        <w:rPr>
          <w:rFonts w:ascii="Droid Sans" w:eastAsia="Times New Roman" w:hAnsi="Droid Sans" w:cs="Times New Roman"/>
          <w:color w:val="343434"/>
          <w:sz w:val="26"/>
          <w:szCs w:val="26"/>
        </w:rPr>
        <w:t>Example:</w:t>
      </w:r>
    </w:p>
    <w:p w:rsidR="00D50A33" w:rsidRPr="00D50A33" w:rsidRDefault="00D50A33" w:rsidP="00D50A33">
      <w:pPr>
        <w:shd w:val="clear" w:color="auto" w:fill="FFFFFF"/>
        <w:spacing w:after="225" w:line="360" w:lineRule="atLeast"/>
        <w:rPr>
          <w:ins w:id="0" w:author="Unknown"/>
          <w:rFonts w:ascii="Droid Sans" w:eastAsia="Times New Roman" w:hAnsi="Droid Sans" w:cs="Times New Roman"/>
          <w:color w:val="343434"/>
          <w:sz w:val="26"/>
          <w:szCs w:val="26"/>
        </w:rPr>
      </w:pPr>
      <w:proofErr w:type="spellStart"/>
      <w:ins w:id="1" w:author="Unknown">
        <w:r w:rsidRPr="00D50A33">
          <w:rPr>
            <w:rFonts w:ascii="Droid Sans" w:eastAsia="Times New Roman" w:hAnsi="Droid Sans" w:cs="Times New Roman"/>
            <w:b/>
            <w:bCs/>
            <w:color w:val="343434"/>
            <w:sz w:val="26"/>
          </w:rPr>
          <w:t>MsgBox</w:t>
        </w:r>
        <w:proofErr w:type="spellEnd"/>
        <w:r w:rsidRPr="00D50A33">
          <w:rPr>
            <w:rFonts w:ascii="Droid Sans" w:eastAsia="Times New Roman" w:hAnsi="Droid Sans" w:cs="Times New Roman"/>
            <w:color w:val="343434"/>
            <w:sz w:val="26"/>
          </w:rPr>
          <w:t> </w:t>
        </w:r>
        <w:proofErr w:type="spellStart"/>
        <w:proofErr w:type="gramStart"/>
        <w:r w:rsidRPr="00D50A33">
          <w:rPr>
            <w:rFonts w:ascii="Droid Sans" w:eastAsia="Times New Roman" w:hAnsi="Droid Sans" w:cs="Times New Roman"/>
            <w:color w:val="343434"/>
            <w:sz w:val="26"/>
            <w:szCs w:val="26"/>
          </w:rPr>
          <w:t>Environment.Value</w:t>
        </w:r>
        <w:proofErr w:type="spellEnd"/>
        <w:r w:rsidRPr="00D50A33">
          <w:rPr>
            <w:rFonts w:ascii="Droid Sans" w:eastAsia="Times New Roman" w:hAnsi="Droid Sans" w:cs="Times New Roman"/>
            <w:color w:val="343434"/>
            <w:sz w:val="26"/>
            <w:szCs w:val="26"/>
          </w:rPr>
          <w:t>(</w:t>
        </w:r>
        <w:proofErr w:type="gramEnd"/>
        <w:r w:rsidRPr="00D50A33">
          <w:rPr>
            <w:rFonts w:ascii="Droid Sans" w:eastAsia="Times New Roman" w:hAnsi="Droid Sans" w:cs="Times New Roman"/>
            <w:color w:val="343434"/>
            <w:sz w:val="26"/>
            <w:szCs w:val="26"/>
          </w:rPr>
          <w:t>"</w:t>
        </w:r>
        <w:proofErr w:type="spellStart"/>
        <w:r w:rsidRPr="00D50A33">
          <w:rPr>
            <w:rFonts w:ascii="Droid Sans" w:eastAsia="Times New Roman" w:hAnsi="Droid Sans" w:cs="Times New Roman"/>
            <w:color w:val="343434"/>
            <w:sz w:val="26"/>
            <w:szCs w:val="26"/>
          </w:rPr>
          <w:t>OSVersion</w:t>
        </w:r>
        <w:proofErr w:type="spellEnd"/>
        <w:r w:rsidRPr="00D50A33">
          <w:rPr>
            <w:rFonts w:ascii="Droid Sans" w:eastAsia="Times New Roman" w:hAnsi="Droid Sans" w:cs="Times New Roman"/>
            <w:color w:val="343434"/>
            <w:sz w:val="26"/>
            <w:szCs w:val="26"/>
          </w:rPr>
          <w:t>")</w:t>
        </w:r>
      </w:ins>
    </w:p>
    <w:p w:rsidR="00D50A33" w:rsidRPr="00D50A33" w:rsidRDefault="00D50A33" w:rsidP="00D50A33">
      <w:pPr>
        <w:shd w:val="clear" w:color="auto" w:fill="FFFFFF"/>
        <w:spacing w:after="225" w:line="360" w:lineRule="atLeast"/>
        <w:jc w:val="center"/>
        <w:rPr>
          <w:ins w:id="2" w:author="Unknown"/>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drawing>
          <wp:inline distT="0" distB="0" distL="0" distR="0">
            <wp:extent cx="3324225" cy="2971800"/>
            <wp:effectExtent l="19050" t="0" r="9525" b="0"/>
            <wp:docPr id="2" name="Picture 2" descr="http://cdn.guru99.com/images/6-2015/052615_0541_Environment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guru99.com/images/6-2015/052615_0541_Environment2.png">
                      <a:hlinkClick r:id="rId7"/>
                    </pic:cNvPr>
                    <pic:cNvPicPr>
                      <a:picLocks noChangeAspect="1" noChangeArrowheads="1"/>
                    </pic:cNvPicPr>
                  </pic:nvPicPr>
                  <pic:blipFill>
                    <a:blip r:embed="rId8"/>
                    <a:srcRect/>
                    <a:stretch>
                      <a:fillRect/>
                    </a:stretch>
                  </pic:blipFill>
                  <pic:spPr bwMode="auto">
                    <a:xfrm>
                      <a:off x="0" y="0"/>
                      <a:ext cx="3324225" cy="2971800"/>
                    </a:xfrm>
                    <a:prstGeom prst="rect">
                      <a:avLst/>
                    </a:prstGeom>
                    <a:noFill/>
                    <a:ln w="9525">
                      <a:noFill/>
                      <a:miter lim="800000"/>
                      <a:headEnd/>
                      <a:tailEnd/>
                    </a:ln>
                  </pic:spPr>
                </pic:pic>
              </a:graphicData>
            </a:graphic>
          </wp:inline>
        </w:drawing>
      </w:r>
    </w:p>
    <w:p w:rsidR="007B6289" w:rsidRDefault="007B6289"/>
    <w:p w:rsidR="00D50A33" w:rsidRPr="00D50A33" w:rsidRDefault="00D50A33" w:rsidP="00D50A33">
      <w:pPr>
        <w:shd w:val="clear" w:color="auto" w:fill="FFFFFF"/>
        <w:spacing w:before="150" w:after="150" w:line="300" w:lineRule="atLeast"/>
        <w:outlineLvl w:val="3"/>
        <w:rPr>
          <w:rFonts w:ascii="Droid Sans" w:eastAsia="Times New Roman" w:hAnsi="Droid Sans" w:cs="Times New Roman"/>
          <w:b/>
          <w:bCs/>
          <w:color w:val="343434"/>
          <w:sz w:val="33"/>
          <w:szCs w:val="33"/>
        </w:rPr>
      </w:pPr>
      <w:r w:rsidRPr="00D50A33">
        <w:rPr>
          <w:rFonts w:ascii="Droid Sans" w:eastAsia="Times New Roman" w:hAnsi="Droid Sans" w:cs="Times New Roman"/>
          <w:b/>
          <w:bCs/>
          <w:color w:val="343434"/>
          <w:sz w:val="33"/>
        </w:rPr>
        <w:lastRenderedPageBreak/>
        <w:t>User-defined Variables</w:t>
      </w:r>
    </w:p>
    <w:p w:rsidR="00D50A33" w:rsidRPr="00D50A33" w:rsidRDefault="00D50A33" w:rsidP="00D50A33">
      <w:pPr>
        <w:shd w:val="clear" w:color="auto" w:fill="FFFFFF"/>
        <w:spacing w:after="225" w:line="360" w:lineRule="atLeast"/>
        <w:rPr>
          <w:rFonts w:ascii="Droid Sans" w:eastAsia="Times New Roman" w:hAnsi="Droid Sans" w:cs="Times New Roman"/>
          <w:color w:val="343434"/>
          <w:sz w:val="26"/>
          <w:szCs w:val="26"/>
        </w:rPr>
      </w:pPr>
      <w:r w:rsidRPr="00D50A33">
        <w:rPr>
          <w:rFonts w:ascii="Droid Sans" w:eastAsia="Times New Roman" w:hAnsi="Droid Sans" w:cs="Times New Roman"/>
          <w:color w:val="343434"/>
          <w:sz w:val="26"/>
          <w:szCs w:val="26"/>
        </w:rPr>
        <w:t>Before the execution of the test, these are the variables that are defined by the user. It can be used globally across different tests, or they can also be restricted to one test.</w:t>
      </w:r>
    </w:p>
    <w:p w:rsidR="00D50A33" w:rsidRPr="00D50A33" w:rsidRDefault="00D50A33" w:rsidP="00D50A33">
      <w:pPr>
        <w:shd w:val="clear" w:color="auto" w:fill="FFFFFF"/>
        <w:spacing w:after="225" w:line="360" w:lineRule="atLeast"/>
        <w:rPr>
          <w:rFonts w:ascii="Droid Sans" w:eastAsia="Times New Roman" w:hAnsi="Droid Sans" w:cs="Times New Roman"/>
          <w:color w:val="343434"/>
          <w:sz w:val="26"/>
          <w:szCs w:val="26"/>
        </w:rPr>
      </w:pPr>
      <w:r w:rsidRPr="00D50A33">
        <w:rPr>
          <w:rFonts w:ascii="Droid Sans" w:eastAsia="Times New Roman" w:hAnsi="Droid Sans" w:cs="Times New Roman"/>
          <w:color w:val="343434"/>
          <w:sz w:val="26"/>
          <w:szCs w:val="26"/>
        </w:rPr>
        <w:t>User-defined variables were classified into two types</w:t>
      </w:r>
    </w:p>
    <w:p w:rsidR="00D50A33" w:rsidRPr="00D50A33" w:rsidRDefault="00D50A33" w:rsidP="00D50A33">
      <w:pPr>
        <w:numPr>
          <w:ilvl w:val="0"/>
          <w:numId w:val="2"/>
        </w:numPr>
        <w:shd w:val="clear" w:color="auto" w:fill="FFFFFF"/>
        <w:spacing w:after="0" w:line="360" w:lineRule="atLeast"/>
        <w:ind w:left="300"/>
        <w:rPr>
          <w:rFonts w:ascii="Droid Sans" w:eastAsia="Times New Roman" w:hAnsi="Droid Sans" w:cs="Times New Roman"/>
          <w:color w:val="343434"/>
          <w:sz w:val="26"/>
          <w:szCs w:val="26"/>
        </w:rPr>
      </w:pPr>
      <w:r w:rsidRPr="00D50A33">
        <w:rPr>
          <w:rFonts w:ascii="Droid Sans" w:eastAsia="Times New Roman" w:hAnsi="Droid Sans" w:cs="Times New Roman"/>
          <w:color w:val="343434"/>
          <w:sz w:val="26"/>
          <w:szCs w:val="26"/>
        </w:rPr>
        <w:t>Internal</w:t>
      </w:r>
    </w:p>
    <w:p w:rsidR="00D50A33" w:rsidRPr="00D50A33" w:rsidRDefault="00D50A33" w:rsidP="00D50A33">
      <w:pPr>
        <w:numPr>
          <w:ilvl w:val="0"/>
          <w:numId w:val="2"/>
        </w:numPr>
        <w:shd w:val="clear" w:color="auto" w:fill="FFFFFF"/>
        <w:spacing w:after="0" w:line="360" w:lineRule="atLeast"/>
        <w:ind w:left="300"/>
        <w:rPr>
          <w:rFonts w:ascii="Droid Sans" w:eastAsia="Times New Roman" w:hAnsi="Droid Sans" w:cs="Times New Roman"/>
          <w:color w:val="343434"/>
          <w:sz w:val="26"/>
          <w:szCs w:val="26"/>
        </w:rPr>
      </w:pPr>
      <w:r w:rsidRPr="00D50A33">
        <w:rPr>
          <w:rFonts w:ascii="Droid Sans" w:eastAsia="Times New Roman" w:hAnsi="Droid Sans" w:cs="Times New Roman"/>
          <w:color w:val="343434"/>
          <w:sz w:val="26"/>
          <w:szCs w:val="26"/>
        </w:rPr>
        <w:t>External</w:t>
      </w:r>
    </w:p>
    <w:p w:rsidR="00D50A33" w:rsidRPr="00D50A33" w:rsidRDefault="00D50A33" w:rsidP="00D50A33">
      <w:pPr>
        <w:numPr>
          <w:ilvl w:val="0"/>
          <w:numId w:val="3"/>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D50A33">
        <w:rPr>
          <w:rFonts w:ascii="Droid Sans" w:eastAsia="Times New Roman" w:hAnsi="Droid Sans" w:cs="Times New Roman"/>
          <w:b/>
          <w:bCs/>
          <w:color w:val="343434"/>
          <w:sz w:val="26"/>
        </w:rPr>
        <w:t>User defined - Internal Variables</w:t>
      </w:r>
      <w:r w:rsidRPr="00D50A33">
        <w:rPr>
          <w:rFonts w:ascii="Droid Sans" w:eastAsia="Times New Roman" w:hAnsi="Droid Sans" w:cs="Times New Roman"/>
          <w:color w:val="343434"/>
          <w:sz w:val="26"/>
          <w:szCs w:val="26"/>
        </w:rPr>
        <w:t>: These variables are defined by the user before executing the test and these are available only to a particular test</w:t>
      </w:r>
    </w:p>
    <w:p w:rsidR="00D50A33" w:rsidRPr="00D50A33" w:rsidRDefault="00D50A33" w:rsidP="00D50A33">
      <w:pPr>
        <w:numPr>
          <w:ilvl w:val="0"/>
          <w:numId w:val="3"/>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D50A33">
        <w:rPr>
          <w:rFonts w:ascii="Droid Sans" w:eastAsia="Times New Roman" w:hAnsi="Droid Sans" w:cs="Times New Roman"/>
          <w:b/>
          <w:bCs/>
          <w:color w:val="343434"/>
          <w:sz w:val="26"/>
        </w:rPr>
        <w:t>User defined- External Variables: </w:t>
      </w:r>
      <w:r w:rsidRPr="00D50A33">
        <w:rPr>
          <w:rFonts w:ascii="Droid Sans" w:eastAsia="Times New Roman" w:hAnsi="Droid Sans" w:cs="Times New Roman"/>
          <w:color w:val="343434"/>
          <w:sz w:val="26"/>
          <w:szCs w:val="26"/>
        </w:rPr>
        <w:t>These variables are defined by the user and it can be used globally across different tests.</w:t>
      </w:r>
    </w:p>
    <w:p w:rsidR="00D50A33" w:rsidRPr="00D50A33" w:rsidRDefault="00D50A33" w:rsidP="00D50A33">
      <w:pPr>
        <w:shd w:val="clear" w:color="auto" w:fill="FFFFFF"/>
        <w:spacing w:after="225" w:line="360" w:lineRule="atLeast"/>
        <w:ind w:left="300"/>
        <w:rPr>
          <w:rFonts w:ascii="Droid Sans" w:eastAsia="Times New Roman" w:hAnsi="Droid Sans" w:cs="Times New Roman"/>
          <w:color w:val="343434"/>
          <w:sz w:val="26"/>
          <w:szCs w:val="26"/>
        </w:rPr>
      </w:pPr>
      <w:r w:rsidRPr="00D50A33">
        <w:rPr>
          <w:rFonts w:ascii="Droid Sans" w:eastAsia="Times New Roman" w:hAnsi="Droid Sans" w:cs="Times New Roman"/>
          <w:color w:val="343434"/>
          <w:sz w:val="26"/>
          <w:szCs w:val="26"/>
        </w:rPr>
        <w:t>External variables can be loaded in two ways. It can be done manually before executing the test through environment tab or user-defined screen by inspecting the load variables check box and then by selecting the XML file.</w:t>
      </w:r>
    </w:p>
    <w:p w:rsidR="00D50A33" w:rsidRPr="00D50A33" w:rsidRDefault="00D50A33" w:rsidP="00D50A33">
      <w:pPr>
        <w:shd w:val="clear" w:color="auto" w:fill="FFFFFF"/>
        <w:spacing w:after="225" w:line="360" w:lineRule="atLeast"/>
        <w:ind w:left="300"/>
        <w:rPr>
          <w:rFonts w:ascii="Droid Sans" w:eastAsia="Times New Roman" w:hAnsi="Droid Sans" w:cs="Times New Roman"/>
          <w:color w:val="343434"/>
          <w:sz w:val="26"/>
          <w:szCs w:val="26"/>
        </w:rPr>
      </w:pPr>
      <w:r w:rsidRPr="00D50A33">
        <w:rPr>
          <w:rFonts w:ascii="Droid Sans" w:eastAsia="Times New Roman" w:hAnsi="Droid Sans" w:cs="Times New Roman"/>
          <w:color w:val="343434"/>
          <w:sz w:val="26"/>
          <w:szCs w:val="26"/>
        </w:rPr>
        <w:t>You can create a user defined variable as follows</w:t>
      </w:r>
    </w:p>
    <w:p w:rsidR="00D50A33" w:rsidRPr="00D50A33" w:rsidRDefault="00D50A33" w:rsidP="00D50A33">
      <w:pPr>
        <w:shd w:val="clear" w:color="auto" w:fill="FFFFFF"/>
        <w:spacing w:after="225" w:line="360" w:lineRule="atLeast"/>
        <w:ind w:left="300"/>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drawing>
          <wp:inline distT="0" distB="0" distL="0" distR="0">
            <wp:extent cx="5000625" cy="3977420"/>
            <wp:effectExtent l="19050" t="0" r="9525" b="0"/>
            <wp:docPr id="5" name="Picture 5" descr="http://cdn.guru99.com/images/6-2015/052615_0541_Environment3.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guru99.com/images/6-2015/052615_0541_Environment3.png">
                      <a:hlinkClick r:id="rId9"/>
                    </pic:cNvPr>
                    <pic:cNvPicPr>
                      <a:picLocks noChangeAspect="1" noChangeArrowheads="1"/>
                    </pic:cNvPicPr>
                  </pic:nvPicPr>
                  <pic:blipFill>
                    <a:blip r:embed="rId10"/>
                    <a:srcRect/>
                    <a:stretch>
                      <a:fillRect/>
                    </a:stretch>
                  </pic:blipFill>
                  <pic:spPr bwMode="auto">
                    <a:xfrm>
                      <a:off x="0" y="0"/>
                      <a:ext cx="5000625" cy="3977420"/>
                    </a:xfrm>
                    <a:prstGeom prst="rect">
                      <a:avLst/>
                    </a:prstGeom>
                    <a:noFill/>
                    <a:ln w="9525">
                      <a:noFill/>
                      <a:miter lim="800000"/>
                      <a:headEnd/>
                      <a:tailEnd/>
                    </a:ln>
                  </pic:spPr>
                </pic:pic>
              </a:graphicData>
            </a:graphic>
          </wp:inline>
        </w:drawing>
      </w:r>
    </w:p>
    <w:p w:rsidR="00D50A33" w:rsidRPr="00D50A33" w:rsidRDefault="00D50A33" w:rsidP="00D50A33">
      <w:pPr>
        <w:shd w:val="clear" w:color="auto" w:fill="FFFFFF"/>
        <w:spacing w:after="225" w:line="360" w:lineRule="atLeast"/>
        <w:ind w:left="300"/>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lastRenderedPageBreak/>
        <w:drawing>
          <wp:inline distT="0" distB="0" distL="0" distR="0">
            <wp:extent cx="4486275" cy="1697883"/>
            <wp:effectExtent l="19050" t="0" r="9525" b="0"/>
            <wp:docPr id="6" name="Picture 6" descr="http://cdn.guru99.com/images/6-2015/052615_0541_Environment4.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guru99.com/images/6-2015/052615_0541_Environment4.png">
                      <a:hlinkClick r:id="rId11"/>
                    </pic:cNvPr>
                    <pic:cNvPicPr>
                      <a:picLocks noChangeAspect="1" noChangeArrowheads="1"/>
                    </pic:cNvPicPr>
                  </pic:nvPicPr>
                  <pic:blipFill>
                    <a:blip r:embed="rId12"/>
                    <a:srcRect/>
                    <a:stretch>
                      <a:fillRect/>
                    </a:stretch>
                  </pic:blipFill>
                  <pic:spPr bwMode="auto">
                    <a:xfrm>
                      <a:off x="0" y="0"/>
                      <a:ext cx="4486275" cy="1697883"/>
                    </a:xfrm>
                    <a:prstGeom prst="rect">
                      <a:avLst/>
                    </a:prstGeom>
                    <a:noFill/>
                    <a:ln w="9525">
                      <a:noFill/>
                      <a:miter lim="800000"/>
                      <a:headEnd/>
                      <a:tailEnd/>
                    </a:ln>
                  </pic:spPr>
                </pic:pic>
              </a:graphicData>
            </a:graphic>
          </wp:inline>
        </w:drawing>
      </w:r>
    </w:p>
    <w:p w:rsidR="00D50A33" w:rsidRPr="00D50A33" w:rsidRDefault="00D50A33" w:rsidP="00D50A33">
      <w:pPr>
        <w:shd w:val="clear" w:color="auto" w:fill="FFFFFF"/>
        <w:spacing w:after="225" w:line="360" w:lineRule="atLeast"/>
        <w:ind w:left="300"/>
        <w:rPr>
          <w:rFonts w:ascii="Droid Sans" w:eastAsia="Times New Roman" w:hAnsi="Droid Sans" w:cs="Times New Roman"/>
          <w:color w:val="343434"/>
          <w:sz w:val="26"/>
          <w:szCs w:val="26"/>
        </w:rPr>
      </w:pPr>
      <w:r w:rsidRPr="00D50A33">
        <w:rPr>
          <w:rFonts w:ascii="Droid Sans" w:eastAsia="Times New Roman" w:hAnsi="Droid Sans" w:cs="Times New Roman"/>
          <w:color w:val="343434"/>
          <w:sz w:val="26"/>
          <w:szCs w:val="26"/>
        </w:rPr>
        <w:t>You can access the variable as follows</w:t>
      </w:r>
    </w:p>
    <w:p w:rsidR="00D50A33" w:rsidRPr="00D50A33" w:rsidRDefault="00D50A33" w:rsidP="00D50A33">
      <w:pPr>
        <w:shd w:val="clear" w:color="auto" w:fill="FFFFFF"/>
        <w:spacing w:after="225" w:line="360" w:lineRule="atLeast"/>
        <w:ind w:left="300"/>
        <w:rPr>
          <w:rFonts w:ascii="Droid Sans" w:eastAsia="Times New Roman" w:hAnsi="Droid Sans" w:cs="Times New Roman"/>
          <w:color w:val="343434"/>
          <w:sz w:val="26"/>
          <w:szCs w:val="26"/>
        </w:rPr>
      </w:pPr>
      <w:proofErr w:type="spellStart"/>
      <w:r w:rsidRPr="00D50A33">
        <w:rPr>
          <w:rFonts w:ascii="Droid Sans" w:eastAsia="Times New Roman" w:hAnsi="Droid Sans" w:cs="Times New Roman"/>
          <w:b/>
          <w:bCs/>
          <w:color w:val="343434"/>
          <w:sz w:val="26"/>
        </w:rPr>
        <w:t>MsgBox</w:t>
      </w:r>
      <w:proofErr w:type="spellEnd"/>
      <w:r w:rsidRPr="00D50A33">
        <w:rPr>
          <w:rFonts w:ascii="Droid Sans" w:eastAsia="Times New Roman" w:hAnsi="Droid Sans" w:cs="Times New Roman"/>
          <w:color w:val="343434"/>
          <w:sz w:val="26"/>
        </w:rPr>
        <w:t> </w:t>
      </w:r>
      <w:proofErr w:type="spellStart"/>
      <w:proofErr w:type="gramStart"/>
      <w:r w:rsidRPr="00D50A33">
        <w:rPr>
          <w:rFonts w:ascii="Droid Sans" w:eastAsia="Times New Roman" w:hAnsi="Droid Sans" w:cs="Times New Roman"/>
          <w:color w:val="343434"/>
          <w:sz w:val="26"/>
          <w:szCs w:val="26"/>
        </w:rPr>
        <w:t>Environment.Value</w:t>
      </w:r>
      <w:proofErr w:type="spellEnd"/>
      <w:r w:rsidRPr="00D50A33">
        <w:rPr>
          <w:rFonts w:ascii="Droid Sans" w:eastAsia="Times New Roman" w:hAnsi="Droid Sans" w:cs="Times New Roman"/>
          <w:color w:val="343434"/>
          <w:sz w:val="26"/>
          <w:szCs w:val="26"/>
        </w:rPr>
        <w:t>(</w:t>
      </w:r>
      <w:proofErr w:type="gramEnd"/>
      <w:r w:rsidRPr="00D50A33">
        <w:rPr>
          <w:rFonts w:ascii="Droid Sans" w:eastAsia="Times New Roman" w:hAnsi="Droid Sans" w:cs="Times New Roman"/>
          <w:color w:val="343434"/>
          <w:sz w:val="26"/>
          <w:szCs w:val="26"/>
        </w:rPr>
        <w:t>"Guru99")</w:t>
      </w:r>
    </w:p>
    <w:p w:rsidR="00D50A33" w:rsidRPr="00D50A33" w:rsidRDefault="00D50A33" w:rsidP="00D50A33">
      <w:pPr>
        <w:shd w:val="clear" w:color="auto" w:fill="FFFFFF"/>
        <w:spacing w:after="225" w:line="360" w:lineRule="atLeast"/>
        <w:ind w:left="300"/>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drawing>
          <wp:inline distT="0" distB="0" distL="0" distR="0">
            <wp:extent cx="3648075" cy="2743200"/>
            <wp:effectExtent l="19050" t="0" r="9525" b="0"/>
            <wp:docPr id="7" name="Picture 7" descr="http://cdn.guru99.com/images/6-2015/052615_0541_Environment5.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guru99.com/images/6-2015/052615_0541_Environment5.png">
                      <a:hlinkClick r:id="rId13"/>
                    </pic:cNvPr>
                    <pic:cNvPicPr>
                      <a:picLocks noChangeAspect="1" noChangeArrowheads="1"/>
                    </pic:cNvPicPr>
                  </pic:nvPicPr>
                  <pic:blipFill>
                    <a:blip r:embed="rId14"/>
                    <a:srcRect/>
                    <a:stretch>
                      <a:fillRect/>
                    </a:stretch>
                  </pic:blipFill>
                  <pic:spPr bwMode="auto">
                    <a:xfrm>
                      <a:off x="0" y="0"/>
                      <a:ext cx="3648075" cy="2743200"/>
                    </a:xfrm>
                    <a:prstGeom prst="rect">
                      <a:avLst/>
                    </a:prstGeom>
                    <a:noFill/>
                    <a:ln w="9525">
                      <a:noFill/>
                      <a:miter lim="800000"/>
                      <a:headEnd/>
                      <a:tailEnd/>
                    </a:ln>
                  </pic:spPr>
                </pic:pic>
              </a:graphicData>
            </a:graphic>
          </wp:inline>
        </w:drawing>
      </w:r>
    </w:p>
    <w:p w:rsidR="00D50A33" w:rsidRDefault="00D50A33"/>
    <w:sectPr w:rsidR="00D50A33" w:rsidSect="007B62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521E4"/>
    <w:multiLevelType w:val="multilevel"/>
    <w:tmpl w:val="4E987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401CF8"/>
    <w:multiLevelType w:val="multilevel"/>
    <w:tmpl w:val="FBAA4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DC6882"/>
    <w:multiLevelType w:val="multilevel"/>
    <w:tmpl w:val="13F8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D50A33"/>
    <w:rsid w:val="007B6289"/>
    <w:rsid w:val="00D50A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289"/>
  </w:style>
  <w:style w:type="paragraph" w:styleId="Heading3">
    <w:name w:val="heading 3"/>
    <w:basedOn w:val="Normal"/>
    <w:link w:val="Heading3Char"/>
    <w:uiPriority w:val="9"/>
    <w:qFormat/>
    <w:rsid w:val="00D50A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50A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0A3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50A33"/>
    <w:rPr>
      <w:rFonts w:ascii="Times New Roman" w:eastAsia="Times New Roman" w:hAnsi="Times New Roman" w:cs="Times New Roman"/>
      <w:b/>
      <w:bCs/>
      <w:sz w:val="24"/>
      <w:szCs w:val="24"/>
    </w:rPr>
  </w:style>
  <w:style w:type="character" w:styleId="Strong">
    <w:name w:val="Strong"/>
    <w:basedOn w:val="DefaultParagraphFont"/>
    <w:uiPriority w:val="22"/>
    <w:qFormat/>
    <w:rsid w:val="00D50A33"/>
    <w:rPr>
      <w:b/>
      <w:bCs/>
    </w:rPr>
  </w:style>
  <w:style w:type="paragraph" w:styleId="NormalWeb">
    <w:name w:val="Normal (Web)"/>
    <w:basedOn w:val="Normal"/>
    <w:uiPriority w:val="99"/>
    <w:semiHidden/>
    <w:unhideWhenUsed/>
    <w:rsid w:val="00D50A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50A33"/>
  </w:style>
  <w:style w:type="paragraph" w:styleId="BalloonText">
    <w:name w:val="Balloon Text"/>
    <w:basedOn w:val="Normal"/>
    <w:link w:val="BalloonTextChar"/>
    <w:uiPriority w:val="99"/>
    <w:semiHidden/>
    <w:unhideWhenUsed/>
    <w:rsid w:val="00D50A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A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3234919">
      <w:bodyDiv w:val="1"/>
      <w:marLeft w:val="0"/>
      <w:marRight w:val="0"/>
      <w:marTop w:val="0"/>
      <w:marBottom w:val="0"/>
      <w:divBdr>
        <w:top w:val="none" w:sz="0" w:space="0" w:color="auto"/>
        <w:left w:val="none" w:sz="0" w:space="0" w:color="auto"/>
        <w:bottom w:val="none" w:sz="0" w:space="0" w:color="auto"/>
        <w:right w:val="none" w:sz="0" w:space="0" w:color="auto"/>
      </w:divBdr>
      <w:divsChild>
        <w:div w:id="960650753">
          <w:marLeft w:val="0"/>
          <w:marRight w:val="0"/>
          <w:marTop w:val="0"/>
          <w:marBottom w:val="0"/>
          <w:divBdr>
            <w:top w:val="none" w:sz="0" w:space="0" w:color="auto"/>
            <w:left w:val="none" w:sz="0" w:space="0" w:color="auto"/>
            <w:bottom w:val="none" w:sz="0" w:space="0" w:color="auto"/>
            <w:right w:val="none" w:sz="0" w:space="0" w:color="auto"/>
          </w:divBdr>
        </w:div>
        <w:div w:id="2074813669">
          <w:marLeft w:val="0"/>
          <w:marRight w:val="0"/>
          <w:marTop w:val="0"/>
          <w:marBottom w:val="0"/>
          <w:divBdr>
            <w:top w:val="none" w:sz="0" w:space="0" w:color="auto"/>
            <w:left w:val="none" w:sz="0" w:space="0" w:color="auto"/>
            <w:bottom w:val="none" w:sz="0" w:space="0" w:color="auto"/>
            <w:right w:val="none" w:sz="0" w:space="0" w:color="auto"/>
          </w:divBdr>
        </w:div>
      </w:divsChild>
    </w:div>
    <w:div w:id="1657612667">
      <w:bodyDiv w:val="1"/>
      <w:marLeft w:val="0"/>
      <w:marRight w:val="0"/>
      <w:marTop w:val="0"/>
      <w:marBottom w:val="0"/>
      <w:divBdr>
        <w:top w:val="none" w:sz="0" w:space="0" w:color="auto"/>
        <w:left w:val="none" w:sz="0" w:space="0" w:color="auto"/>
        <w:bottom w:val="none" w:sz="0" w:space="0" w:color="auto"/>
        <w:right w:val="none" w:sz="0" w:space="0" w:color="auto"/>
      </w:divBdr>
      <w:divsChild>
        <w:div w:id="1104305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uru99.com/images/6-2015/052615_0541_Environment5.png" TargetMode="External"/><Relationship Id="rId3" Type="http://schemas.openxmlformats.org/officeDocument/2006/relationships/settings" Target="settings.xml"/><Relationship Id="rId7" Type="http://schemas.openxmlformats.org/officeDocument/2006/relationships/hyperlink" Target="http://www.guru99.com/images/6-2015/052615_0541_Environment2.png"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guru99.com/images/6-2015/052615_0541_Environment4.png" TargetMode="External"/><Relationship Id="rId5" Type="http://schemas.openxmlformats.org/officeDocument/2006/relationships/hyperlink" Target="http://www.guru99.com/images/6-2015/052615_0541_Environment1.png"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guru99.com/images/6-2015/052615_0541_Environment3.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350</Words>
  <Characters>1995</Characters>
  <Application>Microsoft Office Word</Application>
  <DocSecurity>0</DocSecurity>
  <Lines>16</Lines>
  <Paragraphs>4</Paragraphs>
  <ScaleCrop>false</ScaleCrop>
  <Company/>
  <LinksUpToDate>false</LinksUpToDate>
  <CharactersWithSpaces>2341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sourabh</dc:creator>
  <cp:lastModifiedBy>sourabh</cp:lastModifiedBy>
  <cp:revision>1</cp:revision>
  <dcterms:created xsi:type="dcterms:W3CDTF">2016-02-23T11:36:00Z</dcterms:created>
  <dcterms:modified xsi:type="dcterms:W3CDTF">2016-02-23T11:38:00Z</dcterms:modified>
</cp:coreProperties>
</file>