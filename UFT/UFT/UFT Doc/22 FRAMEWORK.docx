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szCs w:val="33"/>
        </w:rPr>
      </w:pPr>
      <w:r w:rsidRPr="00535340">
        <w:rPr>
          <w:rFonts w:ascii="Times New Roman" w:eastAsia="Times New Roman" w:hAnsi="Times New Roman" w:cs="Times New Roman"/>
          <w:b/>
          <w:bCs/>
          <w:color w:val="000000" w:themeColor="text1"/>
          <w:sz w:val="36"/>
        </w:rPr>
        <w:t>What is Framework?</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A framework is considered to be a combination of set protocols, rules, standards and guidelines that can be incorporated or followed as a whole so as to leverage the benefits of the scaffolding provided by the Framework.</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Let us consider a real life scenario.</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We very often use lifts or elevators. There are a few guidelines those are mentioned within the elevator to be followed and taken care off so as to leverage the maximum benefit and prolonged service from the system.</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Thus, the users might have noticed the following guidelines:</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Keep a check on the maximum capacity of the elevator and do not get onto an elevator if the maximum capacity has reached.</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Press the alarm button in case of any emergency or trouble.</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Allow the passenger to get off the elevator if any before entering the elevator and stand clear off the doors.</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In case of fire in the building or if there is any haphazard situation, avoid the use of elevator.</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Do not play or jump inside the elevator.</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Do not smoke inside the elevator.</w:t>
      </w:r>
    </w:p>
    <w:p w:rsidR="00535340" w:rsidRPr="00535340" w:rsidRDefault="00535340" w:rsidP="00535340">
      <w:pPr>
        <w:numPr>
          <w:ilvl w:val="0"/>
          <w:numId w:val="1"/>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Call for the help/assistance if door doesn’t open or if the elevator doesn’t work at all. Do not try to open the doors forcefully.</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There can be many more rules or sets of guidelines. Thus, these guidelines if followed, makes the system more beneficial, accessible, scalable and less troubled for the users.</w:t>
      </w: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szCs w:val="33"/>
        </w:rPr>
      </w:pPr>
      <w:r w:rsidRPr="00535340">
        <w:rPr>
          <w:rFonts w:ascii="Times New Roman" w:eastAsia="Times New Roman" w:hAnsi="Times New Roman" w:cs="Times New Roman"/>
          <w:b/>
          <w:bCs/>
          <w:color w:val="000000" w:themeColor="text1"/>
          <w:sz w:val="36"/>
        </w:rPr>
        <w:t>Test Automation Framework</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A “Test Automation Framework” is scaffolding that is laid to provide an execution environment for the automation test scripts. The framework provides the user with various benefits that helps them to develop, execute and report the automation test scripts efficiently. It is more like a system that has created specifically to automate our tests.</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In a very simple language, we can say that a framework is a constructive blend of various guidelines, coding standards, concepts, processes, practices, project hierarchies, modularity, reporting mechanism, test data injections etc. to pillar automation testing. Thus, user can follow these guidelines while automating application to take advantages of various productive results.</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lastRenderedPageBreak/>
        <w:t xml:space="preserve">The advantages can be in different forms like ease of scripting, scalability, modularity, understandability, process definition, re-usability, cost, maintenance etc. Thus, to be able to grab these benefits, developers are advised to use one or more of the Test Automation </w:t>
      </w:r>
      <w:proofErr w:type="spellStart"/>
      <w:r w:rsidRPr="00535340">
        <w:rPr>
          <w:rFonts w:ascii="Times New Roman" w:eastAsia="Times New Roman" w:hAnsi="Times New Roman" w:cs="Times New Roman"/>
          <w:color w:val="000000" w:themeColor="text1"/>
          <w:szCs w:val="20"/>
        </w:rPr>
        <w:t>Framework.Moreover</w:t>
      </w:r>
      <w:proofErr w:type="spellEnd"/>
      <w:r w:rsidRPr="00535340">
        <w:rPr>
          <w:rFonts w:ascii="Times New Roman" w:eastAsia="Times New Roman" w:hAnsi="Times New Roman" w:cs="Times New Roman"/>
          <w:color w:val="000000" w:themeColor="text1"/>
          <w:szCs w:val="20"/>
        </w:rPr>
        <w:t>, the need of a single and standard Test Automation Framework arises when you have a bunch of developers working on the different modules of the same application and when we want to avoid situations where each of the developer implements his/her approach towards automation.</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Advantage of Test Automation framework</w:t>
      </w:r>
    </w:p>
    <w:p w:rsidR="00535340" w:rsidRPr="00535340" w:rsidRDefault="00535340" w:rsidP="00535340">
      <w:pPr>
        <w:numPr>
          <w:ilvl w:val="0"/>
          <w:numId w:val="2"/>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Reusability of code</w:t>
      </w:r>
    </w:p>
    <w:p w:rsidR="00535340" w:rsidRPr="00535340" w:rsidRDefault="00535340" w:rsidP="00535340">
      <w:pPr>
        <w:numPr>
          <w:ilvl w:val="0"/>
          <w:numId w:val="2"/>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Maximum coverage</w:t>
      </w:r>
    </w:p>
    <w:p w:rsidR="00535340" w:rsidRPr="00535340" w:rsidRDefault="00535340" w:rsidP="00535340">
      <w:pPr>
        <w:numPr>
          <w:ilvl w:val="0"/>
          <w:numId w:val="2"/>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Recovery scenario</w:t>
      </w:r>
    </w:p>
    <w:p w:rsidR="00535340" w:rsidRPr="00535340" w:rsidRDefault="00535340" w:rsidP="00535340">
      <w:pPr>
        <w:numPr>
          <w:ilvl w:val="0"/>
          <w:numId w:val="2"/>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Low cost maintenance</w:t>
      </w:r>
    </w:p>
    <w:p w:rsidR="00535340" w:rsidRPr="00535340" w:rsidRDefault="00535340" w:rsidP="00535340">
      <w:pPr>
        <w:numPr>
          <w:ilvl w:val="0"/>
          <w:numId w:val="2"/>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Minimal manual intervention</w:t>
      </w:r>
    </w:p>
    <w:p w:rsidR="00535340" w:rsidRPr="00535340" w:rsidRDefault="00535340" w:rsidP="00535340">
      <w:pPr>
        <w:numPr>
          <w:ilvl w:val="0"/>
          <w:numId w:val="2"/>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Easy Reporting</w:t>
      </w: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Let us discuss the few most popularly used Test Automation Frameworks:</w:t>
      </w:r>
    </w:p>
    <w:p w:rsidR="00535340" w:rsidRPr="00535340" w:rsidRDefault="00535340" w:rsidP="00535340">
      <w:pPr>
        <w:numPr>
          <w:ilvl w:val="0"/>
          <w:numId w:val="3"/>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Module Based Testing Framework</w:t>
      </w:r>
    </w:p>
    <w:p w:rsidR="00535340" w:rsidRPr="00535340" w:rsidRDefault="00535340" w:rsidP="00535340">
      <w:pPr>
        <w:numPr>
          <w:ilvl w:val="0"/>
          <w:numId w:val="3"/>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Library Architecture Testing Framework</w:t>
      </w:r>
    </w:p>
    <w:p w:rsidR="00535340" w:rsidRPr="00535340" w:rsidRDefault="00535340" w:rsidP="00535340">
      <w:pPr>
        <w:numPr>
          <w:ilvl w:val="0"/>
          <w:numId w:val="3"/>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Data Driven Testing Framework</w:t>
      </w:r>
    </w:p>
    <w:p w:rsidR="00535340" w:rsidRPr="00535340" w:rsidRDefault="00535340" w:rsidP="00535340">
      <w:pPr>
        <w:numPr>
          <w:ilvl w:val="0"/>
          <w:numId w:val="3"/>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Keyword Driven Testing Framework</w:t>
      </w:r>
    </w:p>
    <w:p w:rsidR="00535340" w:rsidRPr="00535340" w:rsidRDefault="00535340" w:rsidP="00535340">
      <w:pPr>
        <w:numPr>
          <w:ilvl w:val="0"/>
          <w:numId w:val="3"/>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Hybrid Testing Framework</w:t>
      </w:r>
    </w:p>
    <w:p w:rsidR="00535340" w:rsidRPr="00535340" w:rsidRDefault="00535340" w:rsidP="00535340">
      <w:pPr>
        <w:numPr>
          <w:ilvl w:val="0"/>
          <w:numId w:val="3"/>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Behavior Driven Development Framework</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1533525"/>
            <wp:effectExtent l="19050" t="0" r="9525" b="0"/>
            <wp:docPr id="1" name="Picture 1" descr="Test Automation Framework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1">
                      <a:hlinkClick r:id="rId5"/>
                    </pic:cNvPr>
                    <pic:cNvPicPr>
                      <a:picLocks noChangeAspect="1" noChangeArrowheads="1"/>
                    </pic:cNvPicPr>
                  </pic:nvPicPr>
                  <pic:blipFill>
                    <a:blip r:embed="rId6"/>
                    <a:srcRect/>
                    <a:stretch>
                      <a:fillRect/>
                    </a:stretch>
                  </pic:blipFill>
                  <pic:spPr bwMode="auto">
                    <a:xfrm>
                      <a:off x="0" y="0"/>
                      <a:ext cx="4619625" cy="1533525"/>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szCs w:val="33"/>
        </w:rPr>
      </w:pPr>
      <w:r w:rsidRPr="00535340">
        <w:rPr>
          <w:rFonts w:ascii="Times New Roman" w:eastAsia="Times New Roman" w:hAnsi="Times New Roman" w:cs="Times New Roman"/>
          <w:b/>
          <w:bCs/>
          <w:color w:val="000000" w:themeColor="text1"/>
          <w:sz w:val="36"/>
        </w:rPr>
        <w:lastRenderedPageBreak/>
        <w:t>#1) Module Based Testing Framework</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 xml:space="preserve">Module based Testing Framework is based on one of the popularly known OOPs concept – Abstraction. The framework divides the entire “Application </w:t>
      </w:r>
      <w:proofErr w:type="gramStart"/>
      <w:r w:rsidRPr="00535340">
        <w:rPr>
          <w:rFonts w:ascii="Times New Roman" w:eastAsia="Times New Roman" w:hAnsi="Times New Roman" w:cs="Times New Roman"/>
          <w:color w:val="000000" w:themeColor="text1"/>
          <w:szCs w:val="20"/>
        </w:rPr>
        <w:t>Under</w:t>
      </w:r>
      <w:proofErr w:type="gramEnd"/>
      <w:r w:rsidRPr="00535340">
        <w:rPr>
          <w:rFonts w:ascii="Times New Roman" w:eastAsia="Times New Roman" w:hAnsi="Times New Roman" w:cs="Times New Roman"/>
          <w:color w:val="000000" w:themeColor="text1"/>
          <w:szCs w:val="20"/>
        </w:rPr>
        <w:t xml:space="preserve"> Test” into number of logical and isolated modules. For each module, we create a separate and independent test script. Thus, when these test scripts taken together builds a larger test script representing more than one </w:t>
      </w:r>
      <w:proofErr w:type="gramStart"/>
      <w:r w:rsidRPr="00535340">
        <w:rPr>
          <w:rFonts w:ascii="Times New Roman" w:eastAsia="Times New Roman" w:hAnsi="Times New Roman" w:cs="Times New Roman"/>
          <w:color w:val="000000" w:themeColor="text1"/>
          <w:szCs w:val="20"/>
        </w:rPr>
        <w:t>modules</w:t>
      </w:r>
      <w:proofErr w:type="gramEnd"/>
      <w:r w:rsidRPr="00535340">
        <w:rPr>
          <w:rFonts w:ascii="Times New Roman" w:eastAsia="Times New Roman" w:hAnsi="Times New Roman" w:cs="Times New Roman"/>
          <w:color w:val="000000" w:themeColor="text1"/>
          <w:szCs w:val="20"/>
        </w:rPr>
        <w:t>.</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These modules are separated by an abstraction layer in such a way that the changes made in the sections of the application doesn’t yields affects on this module.</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466725"/>
            <wp:effectExtent l="19050" t="0" r="9525" b="0"/>
            <wp:docPr id="2" name="Picture 2" descr="Test Automation Framework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Automation Frameworks 2">
                      <a:hlinkClick r:id="rId7"/>
                    </pic:cNvPr>
                    <pic:cNvPicPr>
                      <a:picLocks noChangeAspect="1" noChangeArrowheads="1"/>
                    </pic:cNvPicPr>
                  </pic:nvPicPr>
                  <pic:blipFill>
                    <a:blip r:embed="rId8"/>
                    <a:srcRect/>
                    <a:stretch>
                      <a:fillRect/>
                    </a:stretch>
                  </pic:blipFill>
                  <pic:spPr bwMode="auto">
                    <a:xfrm>
                      <a:off x="0" y="0"/>
                      <a:ext cx="4619625" cy="466725"/>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265496" cy="2486025"/>
            <wp:effectExtent l="19050" t="0" r="1704" b="0"/>
            <wp:docPr id="3" name="Picture 3" descr="Test Automation Framework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3">
                      <a:hlinkClick r:id="rId9"/>
                    </pic:cNvPr>
                    <pic:cNvPicPr>
                      <a:picLocks noChangeAspect="1" noChangeArrowheads="1"/>
                    </pic:cNvPicPr>
                  </pic:nvPicPr>
                  <pic:blipFill>
                    <a:blip r:embed="rId10"/>
                    <a:srcRect/>
                    <a:stretch>
                      <a:fillRect/>
                    </a:stretch>
                  </pic:blipFill>
                  <pic:spPr bwMode="auto">
                    <a:xfrm>
                      <a:off x="0" y="0"/>
                      <a:ext cx="4265496" cy="2486025"/>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Pros:</w:t>
      </w:r>
    </w:p>
    <w:p w:rsidR="00535340" w:rsidRPr="00535340" w:rsidRDefault="00535340" w:rsidP="00535340">
      <w:pPr>
        <w:numPr>
          <w:ilvl w:val="0"/>
          <w:numId w:val="4"/>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The framework introduces high level of modularization which leads to easier and cost efficient maintenance.</w:t>
      </w:r>
    </w:p>
    <w:p w:rsidR="00535340" w:rsidRPr="00535340" w:rsidRDefault="00535340" w:rsidP="00535340">
      <w:pPr>
        <w:numPr>
          <w:ilvl w:val="0"/>
          <w:numId w:val="4"/>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The framework is pretty much scalable</w:t>
      </w:r>
    </w:p>
    <w:p w:rsidR="00535340" w:rsidRPr="00535340" w:rsidRDefault="00535340" w:rsidP="00535340">
      <w:pPr>
        <w:numPr>
          <w:ilvl w:val="0"/>
          <w:numId w:val="4"/>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If the changes are implemented in one part of the application, only the test script representing that part of the application needs to be fixed leaving all the other parts untouched.</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Cons:</w:t>
      </w:r>
    </w:p>
    <w:p w:rsidR="00535340" w:rsidRPr="00535340" w:rsidRDefault="00535340" w:rsidP="00535340">
      <w:pPr>
        <w:numPr>
          <w:ilvl w:val="0"/>
          <w:numId w:val="5"/>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While implementing test scripts for each module separately, we embed the test data (Data with which we are supposed to perform testing) into the test scripts. Thus, whenever we are supposed to test with a different set of test data, it requires the manipulations to be made in the test scripts.</w:t>
      </w: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szCs w:val="33"/>
        </w:rPr>
      </w:pPr>
      <w:r w:rsidRPr="00535340">
        <w:rPr>
          <w:rFonts w:ascii="Times New Roman" w:eastAsia="Times New Roman" w:hAnsi="Times New Roman" w:cs="Times New Roman"/>
          <w:b/>
          <w:bCs/>
          <w:color w:val="000000" w:themeColor="text1"/>
          <w:sz w:val="36"/>
        </w:rPr>
        <w:lastRenderedPageBreak/>
        <w:t>#2) Library Architecture Testing Framework</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 xml:space="preserve">The Library Architecture Testing Framework is fundamentally and foundationally built on Module Based Testing Framework with some additional advantages. Instead of dividing the application under test into test scripts, we segregate the application into functions or rather common functions can be used by the other parts of the application as well. Thus we create a common library constituting of common functions for the application under test. Therefore, these libraries can be called within the test scripts whenever </w:t>
      </w:r>
      <w:proofErr w:type="spellStart"/>
      <w:r w:rsidRPr="00535340">
        <w:rPr>
          <w:rFonts w:ascii="Times New Roman" w:eastAsia="Times New Roman" w:hAnsi="Times New Roman" w:cs="Times New Roman"/>
          <w:color w:val="000000" w:themeColor="text1"/>
          <w:szCs w:val="20"/>
        </w:rPr>
        <w:t>required.The</w:t>
      </w:r>
      <w:proofErr w:type="spellEnd"/>
      <w:r w:rsidRPr="00535340">
        <w:rPr>
          <w:rFonts w:ascii="Times New Roman" w:eastAsia="Times New Roman" w:hAnsi="Times New Roman" w:cs="Times New Roman"/>
          <w:color w:val="000000" w:themeColor="text1"/>
          <w:szCs w:val="20"/>
        </w:rPr>
        <w:t xml:space="preserve"> basic fundamental behind the framework is to determine the common steps and group them into functions under a library and call those functions in the test scripts whenever required.</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u w:val="single"/>
        </w:rPr>
        <w:t>Example</w:t>
      </w:r>
      <w:r w:rsidRPr="00535340">
        <w:rPr>
          <w:rFonts w:ascii="Times New Roman" w:eastAsia="Times New Roman" w:hAnsi="Times New Roman" w:cs="Times New Roman"/>
          <w:color w:val="000000" w:themeColor="text1"/>
          <w:szCs w:val="20"/>
        </w:rPr>
        <w:t>: The login steps can be combined into a function and kept into a library. Thus all the test scripts those require to login the application can call that function instead of writing the code all over again.</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1181100"/>
            <wp:effectExtent l="19050" t="0" r="9525" b="0"/>
            <wp:docPr id="4" name="Picture 4" descr="Test Automation Frameworks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Automation Frameworks 4">
                      <a:hlinkClick r:id="rId11"/>
                    </pic:cNvPr>
                    <pic:cNvPicPr>
                      <a:picLocks noChangeAspect="1" noChangeArrowheads="1"/>
                    </pic:cNvPicPr>
                  </pic:nvPicPr>
                  <pic:blipFill>
                    <a:blip r:embed="rId12"/>
                    <a:srcRect/>
                    <a:stretch>
                      <a:fillRect/>
                    </a:stretch>
                  </pic:blipFill>
                  <pic:spPr bwMode="auto">
                    <a:xfrm>
                      <a:off x="0" y="0"/>
                      <a:ext cx="4619625" cy="1181100"/>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Pros:</w:t>
      </w:r>
    </w:p>
    <w:p w:rsidR="00535340" w:rsidRPr="00535340" w:rsidRDefault="00535340" w:rsidP="00535340">
      <w:pPr>
        <w:numPr>
          <w:ilvl w:val="0"/>
          <w:numId w:val="6"/>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Like Module Based Framework, this framework also introduces high level of modularization which leads to easier and cost efficient maintenance and scalability too.</w:t>
      </w:r>
    </w:p>
    <w:p w:rsidR="00535340" w:rsidRPr="00535340" w:rsidRDefault="00535340" w:rsidP="00535340">
      <w:pPr>
        <w:numPr>
          <w:ilvl w:val="0"/>
          <w:numId w:val="6"/>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As we create common functions that can be efficiently used by the various test scripts across the Framework. Thus, the framework introduces a great degree of re-usability.</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Cons:</w:t>
      </w:r>
    </w:p>
    <w:p w:rsidR="00535340" w:rsidRPr="00535340" w:rsidRDefault="00535340" w:rsidP="00535340">
      <w:pPr>
        <w:numPr>
          <w:ilvl w:val="0"/>
          <w:numId w:val="7"/>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Like Module Based Framework, the test data is lodged into the test scripts, thus any change in the test data would require changes in the test script as well.</w:t>
      </w:r>
    </w:p>
    <w:p w:rsidR="00535340" w:rsidRPr="00535340" w:rsidRDefault="00535340" w:rsidP="00535340">
      <w:pPr>
        <w:numPr>
          <w:ilvl w:val="0"/>
          <w:numId w:val="7"/>
        </w:num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With the introduction of libraries, the framework becomes a little complicated.</w:t>
      </w: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szCs w:val="33"/>
        </w:rPr>
      </w:pPr>
      <w:r w:rsidRPr="00535340">
        <w:rPr>
          <w:rFonts w:ascii="Times New Roman" w:eastAsia="Times New Roman" w:hAnsi="Times New Roman" w:cs="Times New Roman"/>
          <w:b/>
          <w:bCs/>
          <w:color w:val="000000" w:themeColor="text1"/>
          <w:sz w:val="36"/>
        </w:rPr>
        <w:t>#3) Data Driven Testing Framework</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lastRenderedPageBreak/>
        <w:drawing>
          <wp:inline distT="0" distB="0" distL="0" distR="0">
            <wp:extent cx="4619625" cy="2047875"/>
            <wp:effectExtent l="19050" t="0" r="9525" b="0"/>
            <wp:docPr id="5" name="Picture 5" descr="Test Automation Frameworks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Automation Frameworks 5">
                      <a:hlinkClick r:id="rId13"/>
                    </pic:cNvPr>
                    <pic:cNvPicPr>
                      <a:picLocks noChangeAspect="1" noChangeArrowheads="1"/>
                    </pic:cNvPicPr>
                  </pic:nvPicPr>
                  <pic:blipFill>
                    <a:blip r:embed="rId14"/>
                    <a:srcRect/>
                    <a:stretch>
                      <a:fillRect/>
                    </a:stretch>
                  </pic:blipFill>
                  <pic:spPr bwMode="auto">
                    <a:xfrm>
                      <a:off x="0" y="0"/>
                      <a:ext cx="4619625" cy="2047875"/>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u w:val="single"/>
        </w:rPr>
        <w:t>Example</w:t>
      </w:r>
      <w:r w:rsidRPr="00535340">
        <w:rPr>
          <w:rFonts w:ascii="Times New Roman" w:eastAsia="Times New Roman" w:hAnsi="Times New Roman" w:cs="Times New Roman"/>
          <w:b/>
          <w:bCs/>
          <w:color w:val="000000" w:themeColor="text1"/>
        </w:rPr>
        <w:t>:</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Let us understand the above mechanism with the help of an example.</w:t>
      </w:r>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color w:val="000000" w:themeColor="text1"/>
          <w:szCs w:val="20"/>
        </w:rPr>
        <w:t>Let us consider the “Gmail – Login” Functionality.</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b/>
          <w:bCs/>
          <w:color w:val="000000" w:themeColor="text1"/>
        </w:rPr>
        <w:t>Step 1:</w:t>
      </w:r>
      <w:r w:rsidRPr="00535340">
        <w:rPr>
          <w:rFonts w:ascii="Times New Roman" w:eastAsia="Times New Roman" w:hAnsi="Times New Roman" w:cs="Times New Roman"/>
          <w:color w:val="000000" w:themeColor="text1"/>
        </w:rPr>
        <w:t> </w:t>
      </w:r>
      <w:r w:rsidRPr="00535340">
        <w:rPr>
          <w:rFonts w:ascii="Times New Roman" w:eastAsia="Times New Roman" w:hAnsi="Times New Roman" w:cs="Times New Roman"/>
          <w:color w:val="000000" w:themeColor="text1"/>
          <w:szCs w:val="20"/>
        </w:rPr>
        <w:t>First and the foremost step are to create an external file that stores the test data (Input data and Expected Data). Let us consider an excel sheet for instance.</w:t>
      </w:r>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3038475" cy="1695450"/>
            <wp:effectExtent l="19050" t="0" r="9525" b="0"/>
            <wp:docPr id="6" name="Picture 6" descr="Test Automation Frameworks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Automation Frameworks 6">
                      <a:hlinkClick r:id="rId15"/>
                    </pic:cNvPr>
                    <pic:cNvPicPr>
                      <a:picLocks noChangeAspect="1" noChangeArrowheads="1"/>
                    </pic:cNvPicPr>
                  </pic:nvPicPr>
                  <pic:blipFill>
                    <a:blip r:embed="rId16"/>
                    <a:srcRect/>
                    <a:stretch>
                      <a:fillRect/>
                    </a:stretch>
                  </pic:blipFill>
                  <pic:spPr bwMode="auto">
                    <a:xfrm>
                      <a:off x="0" y="0"/>
                      <a:ext cx="3038475" cy="1695450"/>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rFonts w:ascii="Times New Roman" w:eastAsia="Times New Roman" w:hAnsi="Times New Roman" w:cs="Times New Roman"/>
          <w:b/>
          <w:bCs/>
          <w:color w:val="000000" w:themeColor="text1"/>
        </w:rPr>
      </w:pPr>
    </w:p>
    <w:p w:rsidR="00535340" w:rsidRPr="00535340" w:rsidRDefault="00535340" w:rsidP="00535340">
      <w:pPr>
        <w:shd w:val="clear" w:color="auto" w:fill="FFFFFF"/>
        <w:spacing w:after="0" w:line="300" w:lineRule="atLeast"/>
        <w:rPr>
          <w:ins w:id="0" w:author="Unknown"/>
          <w:rFonts w:ascii="Times New Roman" w:eastAsia="Times New Roman" w:hAnsi="Times New Roman" w:cs="Times New Roman"/>
          <w:color w:val="000000" w:themeColor="text1"/>
          <w:szCs w:val="20"/>
        </w:rPr>
      </w:pPr>
      <w:ins w:id="1" w:author="Unknown">
        <w:r w:rsidRPr="00535340">
          <w:rPr>
            <w:rFonts w:ascii="Times New Roman" w:eastAsia="Times New Roman" w:hAnsi="Times New Roman" w:cs="Times New Roman"/>
            <w:b/>
            <w:bCs/>
            <w:color w:val="000000" w:themeColor="text1"/>
          </w:rPr>
          <w:t>Pros:</w:t>
        </w:r>
      </w:ins>
    </w:p>
    <w:p w:rsidR="00535340" w:rsidRPr="00535340" w:rsidRDefault="00535340" w:rsidP="00535340">
      <w:pPr>
        <w:numPr>
          <w:ilvl w:val="0"/>
          <w:numId w:val="8"/>
        </w:numPr>
        <w:shd w:val="clear" w:color="auto" w:fill="FFFFFF"/>
        <w:spacing w:after="0" w:line="300" w:lineRule="atLeast"/>
        <w:rPr>
          <w:ins w:id="2" w:author="Unknown"/>
          <w:rFonts w:ascii="Times New Roman" w:eastAsia="Times New Roman" w:hAnsi="Times New Roman" w:cs="Times New Roman"/>
          <w:color w:val="000000" w:themeColor="text1"/>
          <w:szCs w:val="20"/>
        </w:rPr>
      </w:pPr>
      <w:ins w:id="3" w:author="Unknown">
        <w:r w:rsidRPr="00535340">
          <w:rPr>
            <w:rFonts w:ascii="Times New Roman" w:eastAsia="Times New Roman" w:hAnsi="Times New Roman" w:cs="Times New Roman"/>
            <w:color w:val="000000" w:themeColor="text1"/>
            <w:szCs w:val="20"/>
          </w:rPr>
          <w:t>The most important feature of this framework is that it considerably reduces the total number of scripts required to cover all the possible combinations of test scenarios. Thus lesser amount of code is required to test a complete set of scenarios.</w:t>
        </w:r>
      </w:ins>
    </w:p>
    <w:p w:rsidR="00535340" w:rsidRPr="00535340" w:rsidRDefault="00535340" w:rsidP="00535340">
      <w:pPr>
        <w:numPr>
          <w:ilvl w:val="0"/>
          <w:numId w:val="8"/>
        </w:numPr>
        <w:shd w:val="clear" w:color="auto" w:fill="FFFFFF"/>
        <w:spacing w:after="0" w:line="300" w:lineRule="atLeast"/>
        <w:rPr>
          <w:ins w:id="4" w:author="Unknown"/>
          <w:rFonts w:ascii="Times New Roman" w:eastAsia="Times New Roman" w:hAnsi="Times New Roman" w:cs="Times New Roman"/>
          <w:color w:val="000000" w:themeColor="text1"/>
          <w:szCs w:val="20"/>
        </w:rPr>
      </w:pPr>
      <w:ins w:id="5" w:author="Unknown">
        <w:r w:rsidRPr="00535340">
          <w:rPr>
            <w:rFonts w:ascii="Times New Roman" w:eastAsia="Times New Roman" w:hAnsi="Times New Roman" w:cs="Times New Roman"/>
            <w:color w:val="000000" w:themeColor="text1"/>
            <w:szCs w:val="20"/>
          </w:rPr>
          <w:t>Any change in the test data matrix would not hamper the test script code.</w:t>
        </w:r>
      </w:ins>
    </w:p>
    <w:p w:rsidR="00535340" w:rsidRPr="00535340" w:rsidRDefault="00535340" w:rsidP="00535340">
      <w:pPr>
        <w:numPr>
          <w:ilvl w:val="0"/>
          <w:numId w:val="8"/>
        </w:numPr>
        <w:shd w:val="clear" w:color="auto" w:fill="FFFFFF"/>
        <w:spacing w:after="0" w:line="300" w:lineRule="atLeast"/>
        <w:rPr>
          <w:ins w:id="6" w:author="Unknown"/>
          <w:rFonts w:ascii="Times New Roman" w:eastAsia="Times New Roman" w:hAnsi="Times New Roman" w:cs="Times New Roman"/>
          <w:color w:val="000000" w:themeColor="text1"/>
          <w:szCs w:val="20"/>
        </w:rPr>
      </w:pPr>
      <w:ins w:id="7" w:author="Unknown">
        <w:r w:rsidRPr="00535340">
          <w:rPr>
            <w:rFonts w:ascii="Times New Roman" w:eastAsia="Times New Roman" w:hAnsi="Times New Roman" w:cs="Times New Roman"/>
            <w:color w:val="000000" w:themeColor="text1"/>
            <w:szCs w:val="20"/>
          </w:rPr>
          <w:t>Increases flexibility and maintainability</w:t>
        </w:r>
      </w:ins>
    </w:p>
    <w:p w:rsidR="00535340" w:rsidRPr="00535340" w:rsidRDefault="00535340" w:rsidP="00535340">
      <w:pPr>
        <w:numPr>
          <w:ilvl w:val="0"/>
          <w:numId w:val="8"/>
        </w:numPr>
        <w:shd w:val="clear" w:color="auto" w:fill="FFFFFF"/>
        <w:spacing w:after="0" w:line="300" w:lineRule="atLeast"/>
        <w:rPr>
          <w:ins w:id="8" w:author="Unknown"/>
          <w:rFonts w:ascii="Times New Roman" w:eastAsia="Times New Roman" w:hAnsi="Times New Roman" w:cs="Times New Roman"/>
          <w:color w:val="000000" w:themeColor="text1"/>
          <w:szCs w:val="20"/>
        </w:rPr>
      </w:pPr>
      <w:ins w:id="9" w:author="Unknown">
        <w:r w:rsidRPr="00535340">
          <w:rPr>
            <w:rFonts w:ascii="Times New Roman" w:eastAsia="Times New Roman" w:hAnsi="Times New Roman" w:cs="Times New Roman"/>
            <w:color w:val="000000" w:themeColor="text1"/>
            <w:szCs w:val="20"/>
          </w:rPr>
          <w:t>A single test scenario can be executed altering the test data values.</w:t>
        </w:r>
      </w:ins>
    </w:p>
    <w:p w:rsidR="00535340" w:rsidRPr="00535340" w:rsidRDefault="00535340" w:rsidP="00535340">
      <w:pPr>
        <w:shd w:val="clear" w:color="auto" w:fill="FFFFFF"/>
        <w:spacing w:after="0" w:line="300" w:lineRule="atLeast"/>
        <w:rPr>
          <w:ins w:id="10" w:author="Unknown"/>
          <w:rFonts w:ascii="Times New Roman" w:eastAsia="Times New Roman" w:hAnsi="Times New Roman" w:cs="Times New Roman"/>
          <w:color w:val="000000" w:themeColor="text1"/>
          <w:szCs w:val="20"/>
        </w:rPr>
      </w:pPr>
      <w:ins w:id="11" w:author="Unknown">
        <w:r w:rsidRPr="00535340">
          <w:rPr>
            <w:rFonts w:ascii="Times New Roman" w:eastAsia="Times New Roman" w:hAnsi="Times New Roman" w:cs="Times New Roman"/>
            <w:b/>
            <w:bCs/>
            <w:color w:val="000000" w:themeColor="text1"/>
          </w:rPr>
          <w:t>Cons:</w:t>
        </w:r>
      </w:ins>
    </w:p>
    <w:p w:rsidR="00535340" w:rsidRPr="00535340" w:rsidRDefault="00535340" w:rsidP="00535340">
      <w:pPr>
        <w:numPr>
          <w:ilvl w:val="0"/>
          <w:numId w:val="9"/>
        </w:numPr>
        <w:shd w:val="clear" w:color="auto" w:fill="FFFFFF"/>
        <w:spacing w:after="0" w:line="300" w:lineRule="atLeast"/>
        <w:rPr>
          <w:ins w:id="12" w:author="Unknown"/>
          <w:rFonts w:ascii="Times New Roman" w:eastAsia="Times New Roman" w:hAnsi="Times New Roman" w:cs="Times New Roman"/>
          <w:color w:val="000000" w:themeColor="text1"/>
          <w:szCs w:val="20"/>
        </w:rPr>
      </w:pPr>
      <w:ins w:id="13" w:author="Unknown">
        <w:r w:rsidRPr="00535340">
          <w:rPr>
            <w:rFonts w:ascii="Times New Roman" w:eastAsia="Times New Roman" w:hAnsi="Times New Roman" w:cs="Times New Roman"/>
            <w:color w:val="000000" w:themeColor="text1"/>
            <w:szCs w:val="20"/>
          </w:rPr>
          <w:t>The process is complex and requires an extra effort to come up with the test data sources and reading mechanisms.</w:t>
        </w:r>
      </w:ins>
    </w:p>
    <w:p w:rsidR="00535340" w:rsidRPr="00535340" w:rsidRDefault="00535340" w:rsidP="00535340">
      <w:pPr>
        <w:numPr>
          <w:ilvl w:val="0"/>
          <w:numId w:val="9"/>
        </w:numPr>
        <w:shd w:val="clear" w:color="auto" w:fill="FFFFFF"/>
        <w:spacing w:after="0" w:line="300" w:lineRule="atLeast"/>
        <w:rPr>
          <w:ins w:id="14" w:author="Unknown"/>
          <w:rFonts w:ascii="Times New Roman" w:eastAsia="Times New Roman" w:hAnsi="Times New Roman" w:cs="Times New Roman"/>
          <w:color w:val="000000" w:themeColor="text1"/>
          <w:szCs w:val="20"/>
        </w:rPr>
      </w:pPr>
      <w:ins w:id="15" w:author="Unknown">
        <w:r w:rsidRPr="00535340">
          <w:rPr>
            <w:rFonts w:ascii="Times New Roman" w:eastAsia="Times New Roman" w:hAnsi="Times New Roman" w:cs="Times New Roman"/>
            <w:color w:val="000000" w:themeColor="text1"/>
            <w:szCs w:val="20"/>
          </w:rPr>
          <w:t>Requires proficiency in a programming language that is being used to develop test scripts.</w:t>
        </w:r>
      </w:ins>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ins w:id="16" w:author="Unknown"/>
          <w:rFonts w:ascii="Times New Roman" w:eastAsia="Times New Roman" w:hAnsi="Times New Roman" w:cs="Times New Roman"/>
          <w:b/>
          <w:bCs/>
          <w:color w:val="000000" w:themeColor="text1"/>
          <w:sz w:val="36"/>
          <w:szCs w:val="33"/>
        </w:rPr>
      </w:pPr>
      <w:ins w:id="17" w:author="Unknown">
        <w:r w:rsidRPr="00535340">
          <w:rPr>
            <w:rFonts w:ascii="Times New Roman" w:eastAsia="Times New Roman" w:hAnsi="Times New Roman" w:cs="Times New Roman"/>
            <w:b/>
            <w:bCs/>
            <w:color w:val="000000" w:themeColor="text1"/>
            <w:sz w:val="36"/>
          </w:rPr>
          <w:lastRenderedPageBreak/>
          <w:t>#4) Keyword Driven Testing Framework</w:t>
        </w:r>
      </w:ins>
    </w:p>
    <w:p w:rsidR="00535340" w:rsidRPr="00535340" w:rsidRDefault="00535340" w:rsidP="00535340">
      <w:pPr>
        <w:shd w:val="clear" w:color="auto" w:fill="FFFFFF"/>
        <w:spacing w:after="369" w:line="300" w:lineRule="atLeast"/>
        <w:rPr>
          <w:rFonts w:ascii="Times New Roman" w:eastAsia="Times New Roman" w:hAnsi="Times New Roman" w:cs="Times New Roman"/>
          <w:b/>
          <w:color w:val="000000" w:themeColor="text1"/>
          <w:szCs w:val="20"/>
        </w:rPr>
      </w:pPr>
    </w:p>
    <w:p w:rsidR="00535340" w:rsidRPr="00535340" w:rsidRDefault="00535340" w:rsidP="00535340">
      <w:pPr>
        <w:shd w:val="clear" w:color="auto" w:fill="FFFFFF"/>
        <w:spacing w:after="369" w:line="300" w:lineRule="atLeast"/>
        <w:rPr>
          <w:ins w:id="18" w:author="Unknown"/>
          <w:rFonts w:ascii="Times New Roman" w:eastAsia="Times New Roman" w:hAnsi="Times New Roman" w:cs="Times New Roman"/>
          <w:color w:val="000000" w:themeColor="text1"/>
          <w:szCs w:val="20"/>
        </w:rPr>
      </w:pPr>
      <w:ins w:id="19" w:author="Unknown">
        <w:r w:rsidRPr="00535340">
          <w:rPr>
            <w:rFonts w:ascii="Times New Roman" w:eastAsia="Times New Roman" w:hAnsi="Times New Roman" w:cs="Times New Roman"/>
            <w:color w:val="000000" w:themeColor="text1"/>
            <w:szCs w:val="20"/>
          </w:rPr>
          <w:t xml:space="preserve">The </w:t>
        </w:r>
        <w:r w:rsidRPr="00535340">
          <w:rPr>
            <w:rFonts w:ascii="Times New Roman" w:eastAsia="Times New Roman" w:hAnsi="Times New Roman" w:cs="Times New Roman"/>
            <w:color w:val="5B9BD5" w:themeColor="accent1"/>
            <w:szCs w:val="20"/>
          </w:rPr>
          <w:t>Keyword driven testing framework is an extension to Data driven Testing Framework in a sense that it not only segregates</w:t>
        </w:r>
        <w:r w:rsidRPr="00535340">
          <w:rPr>
            <w:rFonts w:ascii="Times New Roman" w:eastAsia="Times New Roman" w:hAnsi="Times New Roman" w:cs="Times New Roman"/>
            <w:color w:val="000000" w:themeColor="text1"/>
            <w:szCs w:val="20"/>
          </w:rPr>
          <w:t xml:space="preserve"> the test data from the scripts, it also keeps the certain set of code belonging to the test script into an external data file.</w:t>
        </w:r>
      </w:ins>
    </w:p>
    <w:p w:rsidR="00535340" w:rsidRPr="00535340" w:rsidRDefault="00535340" w:rsidP="00535340">
      <w:pPr>
        <w:shd w:val="clear" w:color="auto" w:fill="FFFFFF"/>
        <w:spacing w:after="369" w:line="300" w:lineRule="atLeast"/>
        <w:rPr>
          <w:ins w:id="20" w:author="Unknown"/>
          <w:rFonts w:ascii="Times New Roman" w:eastAsia="Times New Roman" w:hAnsi="Times New Roman" w:cs="Times New Roman"/>
          <w:color w:val="000000" w:themeColor="text1"/>
          <w:szCs w:val="20"/>
        </w:rPr>
      </w:pPr>
      <w:ins w:id="21" w:author="Unknown">
        <w:r w:rsidRPr="00535340">
          <w:rPr>
            <w:rFonts w:ascii="Times New Roman" w:eastAsia="Times New Roman" w:hAnsi="Times New Roman" w:cs="Times New Roman"/>
            <w:color w:val="000000" w:themeColor="text1"/>
            <w:szCs w:val="20"/>
          </w:rPr>
          <w:t>These set of code are known as Keywords and hence the framework is so named. Key words are self-guiding as to what actions needs to be performed on the application.</w:t>
        </w:r>
      </w:ins>
    </w:p>
    <w:p w:rsidR="00535340" w:rsidRPr="00535340" w:rsidRDefault="00535340" w:rsidP="00535340">
      <w:pPr>
        <w:shd w:val="clear" w:color="auto" w:fill="FFFFFF"/>
        <w:spacing w:after="0" w:line="300" w:lineRule="atLeast"/>
        <w:rPr>
          <w:ins w:id="22" w:author="Unknown"/>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1352550"/>
            <wp:effectExtent l="19050" t="0" r="9525" b="0"/>
            <wp:docPr id="7" name="Picture 7" descr="Test Automation Frameworks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Automation Frameworks 7">
                      <a:hlinkClick r:id="rId17"/>
                    </pic:cNvPr>
                    <pic:cNvPicPr>
                      <a:picLocks noChangeAspect="1" noChangeArrowheads="1"/>
                    </pic:cNvPicPr>
                  </pic:nvPicPr>
                  <pic:blipFill>
                    <a:blip r:embed="rId18"/>
                    <a:srcRect/>
                    <a:stretch>
                      <a:fillRect/>
                    </a:stretch>
                  </pic:blipFill>
                  <pic:spPr bwMode="auto">
                    <a:xfrm>
                      <a:off x="0" y="0"/>
                      <a:ext cx="4619625" cy="1352550"/>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ins w:id="23" w:author="Unknown"/>
          <w:rFonts w:ascii="Times New Roman" w:eastAsia="Times New Roman" w:hAnsi="Times New Roman" w:cs="Times New Roman"/>
          <w:color w:val="000000" w:themeColor="text1"/>
          <w:szCs w:val="20"/>
        </w:rPr>
      </w:pPr>
      <w:ins w:id="24" w:author="Unknown">
        <w:r w:rsidRPr="00535340">
          <w:rPr>
            <w:rFonts w:ascii="Times New Roman" w:eastAsia="Times New Roman" w:hAnsi="Times New Roman" w:cs="Times New Roman"/>
            <w:b/>
            <w:bCs/>
            <w:color w:val="000000" w:themeColor="text1"/>
            <w:u w:val="single"/>
          </w:rPr>
          <w:t>Example</w:t>
        </w:r>
        <w:r w:rsidRPr="00535340">
          <w:rPr>
            <w:rFonts w:ascii="Times New Roman" w:eastAsia="Times New Roman" w:hAnsi="Times New Roman" w:cs="Times New Roman"/>
            <w:b/>
            <w:bCs/>
            <w:color w:val="000000" w:themeColor="text1"/>
          </w:rPr>
          <w:t> Test case of Keyword Driven Test Framework</w:t>
        </w:r>
      </w:ins>
    </w:p>
    <w:p w:rsidR="00535340" w:rsidRPr="00535340" w:rsidRDefault="00535340" w:rsidP="00535340">
      <w:pPr>
        <w:shd w:val="clear" w:color="auto" w:fill="FFFFFF"/>
        <w:spacing w:after="0" w:line="300" w:lineRule="atLeast"/>
        <w:rPr>
          <w:ins w:id="25" w:author="Unknown"/>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1200150"/>
            <wp:effectExtent l="19050" t="0" r="9525" b="0"/>
            <wp:docPr id="8" name="Picture 8" descr="Test Automation Frameworks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Automation Frameworks 8">
                      <a:hlinkClick r:id="rId19"/>
                    </pic:cNvPr>
                    <pic:cNvPicPr>
                      <a:picLocks noChangeAspect="1" noChangeArrowheads="1"/>
                    </pic:cNvPicPr>
                  </pic:nvPicPr>
                  <pic:blipFill>
                    <a:blip r:embed="rId20"/>
                    <a:srcRect/>
                    <a:stretch>
                      <a:fillRect/>
                    </a:stretch>
                  </pic:blipFill>
                  <pic:spPr bwMode="auto">
                    <a:xfrm>
                      <a:off x="0" y="0"/>
                      <a:ext cx="4619625" cy="1200150"/>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ins w:id="26" w:author="Unknown"/>
          <w:rFonts w:ascii="Times New Roman" w:eastAsia="Times New Roman" w:hAnsi="Times New Roman" w:cs="Times New Roman"/>
          <w:color w:val="000000" w:themeColor="text1"/>
          <w:szCs w:val="20"/>
        </w:rPr>
      </w:pPr>
      <w:ins w:id="27" w:author="Unknown">
        <w:r w:rsidRPr="00535340">
          <w:rPr>
            <w:rFonts w:ascii="Times New Roman" w:eastAsia="Times New Roman" w:hAnsi="Times New Roman" w:cs="Times New Roman"/>
            <w:color w:val="000000" w:themeColor="text1"/>
            <w:szCs w:val="20"/>
          </w:rPr>
          <w:t xml:space="preserve">In the above example keywords like login, </w:t>
        </w:r>
        <w:proofErr w:type="spellStart"/>
        <w:r w:rsidRPr="00535340">
          <w:rPr>
            <w:rFonts w:ascii="Times New Roman" w:eastAsia="Times New Roman" w:hAnsi="Times New Roman" w:cs="Times New Roman"/>
            <w:color w:val="000000" w:themeColor="text1"/>
            <w:szCs w:val="20"/>
          </w:rPr>
          <w:t>clickLink</w:t>
        </w:r>
        <w:proofErr w:type="spellEnd"/>
        <w:r w:rsidRPr="00535340">
          <w:rPr>
            <w:rFonts w:ascii="Times New Roman" w:eastAsia="Times New Roman" w:hAnsi="Times New Roman" w:cs="Times New Roman"/>
            <w:color w:val="000000" w:themeColor="text1"/>
            <w:szCs w:val="20"/>
          </w:rPr>
          <w:t xml:space="preserve"> and </w:t>
        </w:r>
        <w:proofErr w:type="spellStart"/>
        <w:r w:rsidRPr="00535340">
          <w:rPr>
            <w:rFonts w:ascii="Times New Roman" w:eastAsia="Times New Roman" w:hAnsi="Times New Roman" w:cs="Times New Roman"/>
            <w:color w:val="000000" w:themeColor="text1"/>
            <w:szCs w:val="20"/>
          </w:rPr>
          <w:t>verifyLink</w:t>
        </w:r>
        <w:proofErr w:type="spellEnd"/>
        <w:r w:rsidRPr="00535340">
          <w:rPr>
            <w:rFonts w:ascii="Times New Roman" w:eastAsia="Times New Roman" w:hAnsi="Times New Roman" w:cs="Times New Roman"/>
            <w:color w:val="000000" w:themeColor="text1"/>
            <w:szCs w:val="20"/>
          </w:rPr>
          <w:t xml:space="preserve"> are defined within the code.</w:t>
        </w:r>
        <w:r w:rsidRPr="00535340">
          <w:rPr>
            <w:rFonts w:ascii="Times New Roman" w:eastAsia="Times New Roman" w:hAnsi="Times New Roman" w:cs="Times New Roman"/>
            <w:color w:val="000000" w:themeColor="text1"/>
            <w:szCs w:val="20"/>
          </w:rPr>
          <w:br/>
          <w:t>Depending upon the nature of application keywords can be derived. And all the keywords can be reused multiple times in a single test case. Locator column contains the locator value that is used to identify the web elements on the screen or the test data that needs to be supplied.</w:t>
        </w:r>
      </w:ins>
    </w:p>
    <w:p w:rsidR="00535340" w:rsidRPr="00535340" w:rsidRDefault="00535340" w:rsidP="00535340">
      <w:pPr>
        <w:shd w:val="clear" w:color="auto" w:fill="FFFFFF"/>
        <w:spacing w:after="369" w:line="300" w:lineRule="atLeast"/>
        <w:rPr>
          <w:ins w:id="28" w:author="Unknown"/>
          <w:rFonts w:ascii="Times New Roman" w:eastAsia="Times New Roman" w:hAnsi="Times New Roman" w:cs="Times New Roman"/>
          <w:color w:val="000000" w:themeColor="text1"/>
          <w:szCs w:val="20"/>
        </w:rPr>
      </w:pPr>
      <w:ins w:id="29" w:author="Unknown">
        <w:r w:rsidRPr="00535340">
          <w:rPr>
            <w:rFonts w:ascii="Times New Roman" w:eastAsia="Times New Roman" w:hAnsi="Times New Roman" w:cs="Times New Roman"/>
            <w:color w:val="000000" w:themeColor="text1"/>
            <w:szCs w:val="20"/>
          </w:rPr>
          <w:t>All the required keywords are designed and placed in base code of the framework.</w:t>
        </w:r>
      </w:ins>
    </w:p>
    <w:p w:rsidR="00535340" w:rsidRPr="00535340" w:rsidRDefault="00535340" w:rsidP="00535340">
      <w:pPr>
        <w:shd w:val="clear" w:color="auto" w:fill="FFFFFF"/>
        <w:spacing w:after="0" w:line="300" w:lineRule="atLeast"/>
        <w:rPr>
          <w:ins w:id="30" w:author="Unknown"/>
          <w:rFonts w:ascii="Times New Roman" w:eastAsia="Times New Roman" w:hAnsi="Times New Roman" w:cs="Times New Roman"/>
          <w:color w:val="000000" w:themeColor="text1"/>
          <w:szCs w:val="20"/>
        </w:rPr>
      </w:pPr>
      <w:ins w:id="31" w:author="Unknown">
        <w:r w:rsidRPr="00535340">
          <w:rPr>
            <w:rFonts w:ascii="Times New Roman" w:eastAsia="Times New Roman" w:hAnsi="Times New Roman" w:cs="Times New Roman"/>
            <w:b/>
            <w:bCs/>
            <w:color w:val="000000" w:themeColor="text1"/>
          </w:rPr>
          <w:t>Pros:</w:t>
        </w:r>
      </w:ins>
    </w:p>
    <w:p w:rsidR="00535340" w:rsidRPr="00535340" w:rsidRDefault="00535340" w:rsidP="00535340">
      <w:pPr>
        <w:numPr>
          <w:ilvl w:val="0"/>
          <w:numId w:val="10"/>
        </w:numPr>
        <w:shd w:val="clear" w:color="auto" w:fill="FFFFFF"/>
        <w:spacing w:after="0" w:line="300" w:lineRule="atLeast"/>
        <w:rPr>
          <w:ins w:id="32" w:author="Unknown"/>
          <w:rFonts w:ascii="Times New Roman" w:eastAsia="Times New Roman" w:hAnsi="Times New Roman" w:cs="Times New Roman"/>
          <w:color w:val="000000" w:themeColor="text1"/>
          <w:szCs w:val="20"/>
        </w:rPr>
      </w:pPr>
      <w:ins w:id="33" w:author="Unknown">
        <w:r w:rsidRPr="00535340">
          <w:rPr>
            <w:rFonts w:ascii="Times New Roman" w:eastAsia="Times New Roman" w:hAnsi="Times New Roman" w:cs="Times New Roman"/>
            <w:color w:val="000000" w:themeColor="text1"/>
            <w:szCs w:val="20"/>
          </w:rPr>
          <w:t>In addition to advantages provided by Data Driven testing, Keyword driven framework doesn’t require the user to possess scripting knowledge unlike Data Driven Testing.</w:t>
        </w:r>
      </w:ins>
    </w:p>
    <w:p w:rsidR="00535340" w:rsidRPr="00535340" w:rsidRDefault="00535340" w:rsidP="00535340">
      <w:pPr>
        <w:numPr>
          <w:ilvl w:val="0"/>
          <w:numId w:val="10"/>
        </w:numPr>
        <w:shd w:val="clear" w:color="auto" w:fill="FFFFFF"/>
        <w:spacing w:after="0" w:line="300" w:lineRule="atLeast"/>
        <w:rPr>
          <w:ins w:id="34" w:author="Unknown"/>
          <w:rFonts w:ascii="Times New Roman" w:eastAsia="Times New Roman" w:hAnsi="Times New Roman" w:cs="Times New Roman"/>
          <w:color w:val="000000" w:themeColor="text1"/>
          <w:szCs w:val="20"/>
        </w:rPr>
      </w:pPr>
      <w:ins w:id="35" w:author="Unknown">
        <w:r w:rsidRPr="00535340">
          <w:rPr>
            <w:rFonts w:ascii="Times New Roman" w:eastAsia="Times New Roman" w:hAnsi="Times New Roman" w:cs="Times New Roman"/>
            <w:color w:val="000000" w:themeColor="text1"/>
            <w:szCs w:val="20"/>
          </w:rPr>
          <w:t>A single keyword can be used across multiple test scripts.</w:t>
        </w:r>
      </w:ins>
    </w:p>
    <w:p w:rsidR="00535340" w:rsidRPr="00535340" w:rsidRDefault="00535340" w:rsidP="00535340">
      <w:pPr>
        <w:shd w:val="clear" w:color="auto" w:fill="FFFFFF"/>
        <w:spacing w:after="0" w:line="300" w:lineRule="atLeast"/>
        <w:rPr>
          <w:ins w:id="36" w:author="Unknown"/>
          <w:rFonts w:ascii="Times New Roman" w:eastAsia="Times New Roman" w:hAnsi="Times New Roman" w:cs="Times New Roman"/>
          <w:color w:val="000000" w:themeColor="text1"/>
          <w:szCs w:val="20"/>
        </w:rPr>
      </w:pPr>
      <w:ins w:id="37" w:author="Unknown">
        <w:r w:rsidRPr="00535340">
          <w:rPr>
            <w:rFonts w:ascii="Times New Roman" w:eastAsia="Times New Roman" w:hAnsi="Times New Roman" w:cs="Times New Roman"/>
            <w:b/>
            <w:bCs/>
            <w:color w:val="000000" w:themeColor="text1"/>
          </w:rPr>
          <w:t>Cons:</w:t>
        </w:r>
      </w:ins>
    </w:p>
    <w:p w:rsidR="00535340" w:rsidRPr="00535340" w:rsidRDefault="00535340" w:rsidP="00535340">
      <w:pPr>
        <w:numPr>
          <w:ilvl w:val="0"/>
          <w:numId w:val="11"/>
        </w:numPr>
        <w:shd w:val="clear" w:color="auto" w:fill="FFFFFF"/>
        <w:spacing w:after="0" w:line="300" w:lineRule="atLeast"/>
        <w:rPr>
          <w:ins w:id="38" w:author="Unknown"/>
          <w:rFonts w:ascii="Times New Roman" w:eastAsia="Times New Roman" w:hAnsi="Times New Roman" w:cs="Times New Roman"/>
          <w:color w:val="000000" w:themeColor="text1"/>
          <w:szCs w:val="20"/>
        </w:rPr>
      </w:pPr>
      <w:ins w:id="39" w:author="Unknown">
        <w:r w:rsidRPr="00535340">
          <w:rPr>
            <w:rFonts w:ascii="Times New Roman" w:eastAsia="Times New Roman" w:hAnsi="Times New Roman" w:cs="Times New Roman"/>
            <w:color w:val="000000" w:themeColor="text1"/>
            <w:szCs w:val="20"/>
          </w:rPr>
          <w:t>The user should be well versed with the Keyword creation mechanism to be able to efficiently leverage the benefits provided by the framework.</w:t>
        </w:r>
      </w:ins>
    </w:p>
    <w:p w:rsidR="00535340" w:rsidRPr="00535340" w:rsidRDefault="00535340" w:rsidP="00535340">
      <w:pPr>
        <w:numPr>
          <w:ilvl w:val="0"/>
          <w:numId w:val="11"/>
        </w:numPr>
        <w:shd w:val="clear" w:color="auto" w:fill="FFFFFF"/>
        <w:spacing w:after="0" w:line="300" w:lineRule="atLeast"/>
        <w:rPr>
          <w:ins w:id="40" w:author="Unknown"/>
          <w:rFonts w:ascii="Times New Roman" w:eastAsia="Times New Roman" w:hAnsi="Times New Roman" w:cs="Times New Roman"/>
          <w:color w:val="000000" w:themeColor="text1"/>
          <w:szCs w:val="20"/>
        </w:rPr>
      </w:pPr>
      <w:ins w:id="41" w:author="Unknown">
        <w:r w:rsidRPr="00535340">
          <w:rPr>
            <w:rFonts w:ascii="Times New Roman" w:eastAsia="Times New Roman" w:hAnsi="Times New Roman" w:cs="Times New Roman"/>
            <w:color w:val="000000" w:themeColor="text1"/>
            <w:szCs w:val="20"/>
          </w:rPr>
          <w:t>The framework becomes complicated gradually as it grows and a number of new keywords are introduced.</w:t>
        </w:r>
      </w:ins>
    </w:p>
    <w:p w:rsidR="00535340" w:rsidRPr="00535340" w:rsidRDefault="00535340" w:rsidP="00535340">
      <w:pPr>
        <w:shd w:val="clear" w:color="auto" w:fill="FFFFFF"/>
        <w:spacing w:after="0" w:line="267" w:lineRule="atLeast"/>
        <w:outlineLvl w:val="2"/>
        <w:rPr>
          <w:rFonts w:ascii="Times New Roman" w:eastAsia="Times New Roman" w:hAnsi="Times New Roman" w:cs="Times New Roman"/>
          <w:b/>
          <w:bCs/>
          <w:color w:val="000000" w:themeColor="text1"/>
          <w:sz w:val="36"/>
        </w:rPr>
      </w:pPr>
    </w:p>
    <w:p w:rsidR="00535340" w:rsidRPr="00535340" w:rsidRDefault="00535340" w:rsidP="00535340">
      <w:pPr>
        <w:shd w:val="clear" w:color="auto" w:fill="FFFFFF"/>
        <w:spacing w:after="0" w:line="267" w:lineRule="atLeast"/>
        <w:outlineLvl w:val="2"/>
        <w:rPr>
          <w:ins w:id="42" w:author="Unknown"/>
          <w:rFonts w:ascii="Times New Roman" w:eastAsia="Times New Roman" w:hAnsi="Times New Roman" w:cs="Times New Roman"/>
          <w:b/>
          <w:bCs/>
          <w:color w:val="000000" w:themeColor="text1"/>
          <w:sz w:val="36"/>
          <w:szCs w:val="33"/>
        </w:rPr>
      </w:pPr>
      <w:ins w:id="43" w:author="Unknown">
        <w:r w:rsidRPr="00535340">
          <w:rPr>
            <w:rFonts w:ascii="Times New Roman" w:eastAsia="Times New Roman" w:hAnsi="Times New Roman" w:cs="Times New Roman"/>
            <w:b/>
            <w:bCs/>
            <w:color w:val="000000" w:themeColor="text1"/>
            <w:sz w:val="36"/>
          </w:rPr>
          <w:lastRenderedPageBreak/>
          <w:t xml:space="preserve">#5) Hybrid Testing </w:t>
        </w:r>
        <w:proofErr w:type="gramStart"/>
        <w:r w:rsidRPr="00535340">
          <w:rPr>
            <w:rFonts w:ascii="Times New Roman" w:eastAsia="Times New Roman" w:hAnsi="Times New Roman" w:cs="Times New Roman"/>
            <w:b/>
            <w:bCs/>
            <w:color w:val="000000" w:themeColor="text1"/>
            <w:sz w:val="36"/>
          </w:rPr>
          <w:t>Framework</w:t>
        </w:r>
        <w:proofErr w:type="gramEnd"/>
      </w:ins>
    </w:p>
    <w:p w:rsidR="00535340" w:rsidRPr="00535340" w:rsidRDefault="00535340" w:rsidP="00535340">
      <w:pPr>
        <w:shd w:val="clear" w:color="auto" w:fill="FFFFFF"/>
        <w:spacing w:after="369" w:line="300" w:lineRule="atLeast"/>
        <w:rPr>
          <w:rFonts w:ascii="Times New Roman" w:eastAsia="Times New Roman" w:hAnsi="Times New Roman" w:cs="Times New Roman"/>
          <w:color w:val="000000" w:themeColor="text1"/>
          <w:szCs w:val="20"/>
        </w:rPr>
      </w:pPr>
    </w:p>
    <w:p w:rsidR="00535340" w:rsidRPr="00535340" w:rsidRDefault="00535340" w:rsidP="00535340">
      <w:pPr>
        <w:shd w:val="clear" w:color="auto" w:fill="FFFFFF"/>
        <w:spacing w:after="369" w:line="300" w:lineRule="atLeast"/>
        <w:rPr>
          <w:ins w:id="44" w:author="Unknown"/>
          <w:rFonts w:ascii="Times New Roman" w:eastAsia="Times New Roman" w:hAnsi="Times New Roman" w:cs="Times New Roman"/>
          <w:color w:val="000000" w:themeColor="text1"/>
          <w:szCs w:val="20"/>
        </w:rPr>
      </w:pPr>
      <w:ins w:id="45" w:author="Unknown">
        <w:r w:rsidRPr="00535340">
          <w:rPr>
            <w:rFonts w:ascii="Times New Roman" w:eastAsia="Times New Roman" w:hAnsi="Times New Roman" w:cs="Times New Roman"/>
            <w:color w:val="000000" w:themeColor="text1"/>
            <w:szCs w:val="20"/>
          </w:rPr>
          <w:t>As the name suggests, the Hybrid Testing Framework is a combination of more than one above mentioned frameworks. The best thing about such a setup is that it leverages the benefits of all kinds of associated frameworks.</w:t>
        </w:r>
      </w:ins>
    </w:p>
    <w:p w:rsidR="00535340" w:rsidRPr="00535340" w:rsidRDefault="00535340" w:rsidP="00535340">
      <w:pPr>
        <w:shd w:val="clear" w:color="auto" w:fill="FFFFFF"/>
        <w:spacing w:after="0" w:line="300" w:lineRule="atLeast"/>
        <w:rPr>
          <w:ins w:id="46" w:author="Unknown"/>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1771650"/>
            <wp:effectExtent l="19050" t="0" r="9525" b="0"/>
            <wp:docPr id="9" name="Picture 9" descr="Test Automation Frameworks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Automation Frameworks 9">
                      <a:hlinkClick r:id="rId21"/>
                    </pic:cNvPr>
                    <pic:cNvPicPr>
                      <a:picLocks noChangeAspect="1" noChangeArrowheads="1"/>
                    </pic:cNvPicPr>
                  </pic:nvPicPr>
                  <pic:blipFill>
                    <a:blip r:embed="rId22"/>
                    <a:srcRect/>
                    <a:stretch>
                      <a:fillRect/>
                    </a:stretch>
                  </pic:blipFill>
                  <pic:spPr bwMode="auto">
                    <a:xfrm>
                      <a:off x="0" y="0"/>
                      <a:ext cx="4619625" cy="1771650"/>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0" w:line="300" w:lineRule="atLeast"/>
        <w:rPr>
          <w:ins w:id="47" w:author="Unknown"/>
          <w:rFonts w:ascii="Times New Roman" w:eastAsia="Times New Roman" w:hAnsi="Times New Roman" w:cs="Times New Roman"/>
          <w:color w:val="000000" w:themeColor="text1"/>
          <w:szCs w:val="20"/>
        </w:rPr>
      </w:pPr>
      <w:ins w:id="48" w:author="Unknown">
        <w:r w:rsidRPr="00535340">
          <w:rPr>
            <w:rFonts w:ascii="Times New Roman" w:eastAsia="Times New Roman" w:hAnsi="Times New Roman" w:cs="Times New Roman"/>
            <w:b/>
            <w:bCs/>
            <w:color w:val="000000" w:themeColor="text1"/>
            <w:u w:val="single"/>
          </w:rPr>
          <w:t>Example</w:t>
        </w:r>
        <w:r w:rsidRPr="00535340">
          <w:rPr>
            <w:rFonts w:ascii="Times New Roman" w:eastAsia="Times New Roman" w:hAnsi="Times New Roman" w:cs="Times New Roman"/>
            <w:b/>
            <w:bCs/>
            <w:color w:val="000000" w:themeColor="text1"/>
          </w:rPr>
          <w:t> of Hybrid Framework</w:t>
        </w:r>
      </w:ins>
    </w:p>
    <w:p w:rsidR="00535340" w:rsidRPr="00535340" w:rsidRDefault="00535340" w:rsidP="00535340">
      <w:pPr>
        <w:shd w:val="clear" w:color="auto" w:fill="FFFFFF"/>
        <w:spacing w:after="369" w:line="300" w:lineRule="atLeast"/>
        <w:rPr>
          <w:ins w:id="49" w:author="Unknown"/>
          <w:rFonts w:ascii="Times New Roman" w:eastAsia="Times New Roman" w:hAnsi="Times New Roman" w:cs="Times New Roman"/>
          <w:color w:val="000000" w:themeColor="text1"/>
          <w:szCs w:val="20"/>
        </w:rPr>
      </w:pPr>
      <w:ins w:id="50" w:author="Unknown">
        <w:r w:rsidRPr="00535340">
          <w:rPr>
            <w:rFonts w:ascii="Times New Roman" w:eastAsia="Times New Roman" w:hAnsi="Times New Roman" w:cs="Times New Roman"/>
            <w:color w:val="000000" w:themeColor="text1"/>
            <w:szCs w:val="20"/>
          </w:rPr>
          <w:t>Test sheet would contain both the keywords and the Data.</w:t>
        </w:r>
      </w:ins>
    </w:p>
    <w:p w:rsidR="00535340" w:rsidRPr="00535340" w:rsidRDefault="00535340" w:rsidP="00535340">
      <w:pPr>
        <w:shd w:val="clear" w:color="auto" w:fill="FFFFFF"/>
        <w:spacing w:after="0" w:line="300" w:lineRule="atLeast"/>
        <w:rPr>
          <w:ins w:id="51" w:author="Unknown"/>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drawing>
          <wp:inline distT="0" distB="0" distL="0" distR="0">
            <wp:extent cx="4619625" cy="1228725"/>
            <wp:effectExtent l="19050" t="0" r="9525" b="0"/>
            <wp:docPr id="10" name="Picture 10" descr="Test Automation Frameworks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Automation Frameworks 10">
                      <a:hlinkClick r:id="rId23"/>
                    </pic:cNvPr>
                    <pic:cNvPicPr>
                      <a:picLocks noChangeAspect="1" noChangeArrowheads="1"/>
                    </pic:cNvPicPr>
                  </pic:nvPicPr>
                  <pic:blipFill>
                    <a:blip r:embed="rId24"/>
                    <a:srcRect/>
                    <a:stretch>
                      <a:fillRect/>
                    </a:stretch>
                  </pic:blipFill>
                  <pic:spPr bwMode="auto">
                    <a:xfrm>
                      <a:off x="0" y="0"/>
                      <a:ext cx="4619625" cy="1228725"/>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369" w:line="300" w:lineRule="atLeast"/>
        <w:rPr>
          <w:ins w:id="52" w:author="Unknown"/>
          <w:rFonts w:ascii="Times New Roman" w:eastAsia="Times New Roman" w:hAnsi="Times New Roman" w:cs="Times New Roman"/>
          <w:color w:val="000000" w:themeColor="text1"/>
          <w:szCs w:val="20"/>
        </w:rPr>
      </w:pPr>
      <w:ins w:id="53" w:author="Unknown">
        <w:r w:rsidRPr="00535340">
          <w:rPr>
            <w:rFonts w:ascii="Times New Roman" w:eastAsia="Times New Roman" w:hAnsi="Times New Roman" w:cs="Times New Roman"/>
            <w:color w:val="000000" w:themeColor="text1"/>
            <w:szCs w:val="20"/>
          </w:rPr>
          <w:t>In the above example, keyword column contains all the required keywords used in the particular test case and data column drives all the data required in the test scenario. If any step does not need any input then it can be left empty.</w:t>
        </w:r>
      </w:ins>
    </w:p>
    <w:p w:rsidR="00535340" w:rsidRPr="00535340" w:rsidRDefault="00535340" w:rsidP="00535340">
      <w:pPr>
        <w:shd w:val="clear" w:color="auto" w:fill="FFFFFF"/>
        <w:spacing w:after="0" w:line="267" w:lineRule="atLeast"/>
        <w:outlineLvl w:val="2"/>
        <w:rPr>
          <w:ins w:id="54" w:author="Unknown"/>
          <w:rFonts w:ascii="Times New Roman" w:eastAsia="Times New Roman" w:hAnsi="Times New Roman" w:cs="Times New Roman"/>
          <w:b/>
          <w:bCs/>
          <w:color w:val="000000" w:themeColor="text1"/>
          <w:sz w:val="36"/>
          <w:szCs w:val="33"/>
        </w:rPr>
      </w:pPr>
      <w:ins w:id="55" w:author="Unknown">
        <w:r w:rsidRPr="00535340">
          <w:rPr>
            <w:rFonts w:ascii="Times New Roman" w:eastAsia="Times New Roman" w:hAnsi="Times New Roman" w:cs="Times New Roman"/>
            <w:b/>
            <w:bCs/>
            <w:color w:val="000000" w:themeColor="text1"/>
            <w:sz w:val="36"/>
          </w:rPr>
          <w:t xml:space="preserve">#6) </w:t>
        </w:r>
        <w:proofErr w:type="gramStart"/>
        <w:r w:rsidRPr="00535340">
          <w:rPr>
            <w:rFonts w:ascii="Times New Roman" w:eastAsia="Times New Roman" w:hAnsi="Times New Roman" w:cs="Times New Roman"/>
            <w:b/>
            <w:bCs/>
            <w:color w:val="000000" w:themeColor="text1"/>
            <w:sz w:val="36"/>
          </w:rPr>
          <w:t>Behavior</w:t>
        </w:r>
        <w:proofErr w:type="gramEnd"/>
        <w:r w:rsidRPr="00535340">
          <w:rPr>
            <w:rFonts w:ascii="Times New Roman" w:eastAsia="Times New Roman" w:hAnsi="Times New Roman" w:cs="Times New Roman"/>
            <w:b/>
            <w:bCs/>
            <w:color w:val="000000" w:themeColor="text1"/>
            <w:sz w:val="36"/>
          </w:rPr>
          <w:t xml:space="preserve"> Driven Development Framework</w:t>
        </w:r>
      </w:ins>
    </w:p>
    <w:p w:rsidR="00535340" w:rsidRPr="00535340" w:rsidRDefault="00535340" w:rsidP="00535340">
      <w:pPr>
        <w:shd w:val="clear" w:color="auto" w:fill="FFFFFF"/>
        <w:spacing w:after="0" w:line="300" w:lineRule="atLeast"/>
        <w:rPr>
          <w:rFonts w:ascii="Times New Roman" w:eastAsia="Times New Roman" w:hAnsi="Times New Roman" w:cs="Times New Roman"/>
          <w:color w:val="000000" w:themeColor="text1"/>
          <w:szCs w:val="20"/>
        </w:rPr>
      </w:pPr>
    </w:p>
    <w:p w:rsidR="00535340" w:rsidRPr="00535340" w:rsidRDefault="00535340" w:rsidP="00535340">
      <w:pPr>
        <w:shd w:val="clear" w:color="auto" w:fill="FFFFFF"/>
        <w:spacing w:after="0" w:line="300" w:lineRule="atLeast"/>
        <w:rPr>
          <w:ins w:id="56" w:author="Unknown"/>
          <w:rFonts w:ascii="Times New Roman" w:eastAsia="Times New Roman" w:hAnsi="Times New Roman" w:cs="Times New Roman"/>
          <w:color w:val="000000" w:themeColor="text1"/>
          <w:szCs w:val="20"/>
        </w:rPr>
      </w:pPr>
      <w:ins w:id="57" w:author="Unknown">
        <w:r w:rsidRPr="00535340">
          <w:rPr>
            <w:rFonts w:ascii="Times New Roman" w:eastAsia="Times New Roman" w:hAnsi="Times New Roman" w:cs="Times New Roman"/>
            <w:color w:val="000000" w:themeColor="text1"/>
            <w:szCs w:val="20"/>
          </w:rPr>
          <w:t xml:space="preserve">Behavior Driven Development framework allows automation of functional validations in easily readable and understandable format to Business Analysts, Developers, Testers, etc. Such frameworks do not necessarily require the user to be acquainted with programming language. There are different tools available for BDD like cucumber, </w:t>
        </w:r>
        <w:proofErr w:type="spellStart"/>
        <w:r w:rsidRPr="00535340">
          <w:rPr>
            <w:rFonts w:ascii="Times New Roman" w:eastAsia="Times New Roman" w:hAnsi="Times New Roman" w:cs="Times New Roman"/>
            <w:color w:val="000000" w:themeColor="text1"/>
            <w:szCs w:val="20"/>
          </w:rPr>
          <w:t>Jbehave</w:t>
        </w:r>
        <w:proofErr w:type="spellEnd"/>
        <w:r w:rsidRPr="00535340">
          <w:rPr>
            <w:rFonts w:ascii="Times New Roman" w:eastAsia="Times New Roman" w:hAnsi="Times New Roman" w:cs="Times New Roman"/>
            <w:color w:val="000000" w:themeColor="text1"/>
            <w:szCs w:val="20"/>
          </w:rPr>
          <w:t xml:space="preserve"> etc. Details of BDD framework are discussed later in Cucumber tutorial. We have also discussed details on Gherkin language to write test cases in Cucumber.</w:t>
        </w:r>
        <w:r w:rsidRPr="00535340">
          <w:rPr>
            <w:rFonts w:ascii="Times New Roman" w:eastAsia="Times New Roman" w:hAnsi="Times New Roman" w:cs="Times New Roman"/>
            <w:b/>
            <w:bCs/>
            <w:color w:val="000000" w:themeColor="text1"/>
          </w:rPr>
          <w:t>                                                                                                   </w:t>
        </w:r>
      </w:ins>
    </w:p>
    <w:p w:rsidR="00535340" w:rsidRPr="00535340" w:rsidRDefault="00535340" w:rsidP="00535340">
      <w:pPr>
        <w:shd w:val="clear" w:color="auto" w:fill="FFFFFF"/>
        <w:spacing w:after="0" w:line="300" w:lineRule="atLeast"/>
        <w:rPr>
          <w:ins w:id="58" w:author="Unknown"/>
          <w:rFonts w:ascii="Times New Roman" w:eastAsia="Times New Roman" w:hAnsi="Times New Roman" w:cs="Times New Roman"/>
          <w:color w:val="000000" w:themeColor="text1"/>
          <w:szCs w:val="20"/>
        </w:rPr>
      </w:pPr>
      <w:ins w:id="59" w:author="Unknown">
        <w:r w:rsidRPr="00535340">
          <w:rPr>
            <w:rFonts w:ascii="Times New Roman" w:eastAsia="Times New Roman" w:hAnsi="Times New Roman" w:cs="Times New Roman"/>
            <w:b/>
            <w:bCs/>
            <w:color w:val="000000" w:themeColor="text1"/>
            <w:u w:val="single"/>
          </w:rPr>
          <w:t>Components of Automation Testing Framework</w:t>
        </w:r>
      </w:ins>
    </w:p>
    <w:p w:rsidR="00535340" w:rsidRPr="00535340" w:rsidRDefault="00535340" w:rsidP="00535340">
      <w:pPr>
        <w:shd w:val="clear" w:color="auto" w:fill="FFFFFF"/>
        <w:spacing w:after="0" w:line="300" w:lineRule="atLeast"/>
        <w:rPr>
          <w:ins w:id="60" w:author="Unknown"/>
          <w:rFonts w:ascii="Times New Roman" w:eastAsia="Times New Roman" w:hAnsi="Times New Roman" w:cs="Times New Roman"/>
          <w:color w:val="000000" w:themeColor="text1"/>
          <w:szCs w:val="20"/>
        </w:rPr>
      </w:pPr>
      <w:ins w:id="61" w:author="Unknown">
        <w:r w:rsidRPr="00535340">
          <w:rPr>
            <w:rFonts w:ascii="Times New Roman" w:eastAsia="Times New Roman" w:hAnsi="Times New Roman" w:cs="Times New Roman"/>
            <w:b/>
            <w:bCs/>
            <w:i/>
            <w:iCs/>
            <w:color w:val="000000" w:themeColor="text1"/>
          </w:rPr>
          <w:t>(</w:t>
        </w:r>
        <w:proofErr w:type="gramStart"/>
        <w:r w:rsidRPr="00535340">
          <w:rPr>
            <w:rFonts w:ascii="Times New Roman" w:eastAsia="Times New Roman" w:hAnsi="Times New Roman" w:cs="Times New Roman"/>
            <w:b/>
            <w:bCs/>
            <w:i/>
            <w:iCs/>
            <w:color w:val="000000" w:themeColor="text1"/>
          </w:rPr>
          <w:t>click</w:t>
        </w:r>
        <w:proofErr w:type="gramEnd"/>
        <w:r w:rsidRPr="00535340">
          <w:rPr>
            <w:rFonts w:ascii="Times New Roman" w:eastAsia="Times New Roman" w:hAnsi="Times New Roman" w:cs="Times New Roman"/>
            <w:b/>
            <w:bCs/>
            <w:i/>
            <w:iCs/>
            <w:color w:val="000000" w:themeColor="text1"/>
          </w:rPr>
          <w:t xml:space="preserve"> on image to view enlarged)</w:t>
        </w:r>
      </w:ins>
    </w:p>
    <w:p w:rsidR="00535340" w:rsidRPr="00535340" w:rsidRDefault="00535340" w:rsidP="00535340">
      <w:pPr>
        <w:shd w:val="clear" w:color="auto" w:fill="FFFFFF"/>
        <w:spacing w:after="0" w:line="300" w:lineRule="atLeast"/>
        <w:rPr>
          <w:ins w:id="62" w:author="Unknown"/>
          <w:rFonts w:ascii="Times New Roman" w:eastAsia="Times New Roman" w:hAnsi="Times New Roman" w:cs="Times New Roman"/>
          <w:color w:val="000000" w:themeColor="text1"/>
          <w:szCs w:val="20"/>
        </w:rPr>
      </w:pPr>
      <w:r w:rsidRPr="00535340">
        <w:rPr>
          <w:rFonts w:ascii="Times New Roman" w:eastAsia="Times New Roman" w:hAnsi="Times New Roman" w:cs="Times New Roman"/>
          <w:noProof/>
          <w:color w:val="000000" w:themeColor="text1"/>
          <w:szCs w:val="20"/>
          <w:bdr w:val="none" w:sz="0" w:space="0" w:color="auto" w:frame="1"/>
        </w:rPr>
        <w:lastRenderedPageBreak/>
        <w:drawing>
          <wp:inline distT="0" distB="0" distL="0" distR="0">
            <wp:extent cx="4619625" cy="4038600"/>
            <wp:effectExtent l="19050" t="0" r="9525" b="0"/>
            <wp:docPr id="11" name="Picture 11" descr="Test Automation Frameworks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Automation Frameworks 11">
                      <a:hlinkClick r:id="rId25"/>
                    </pic:cNvPr>
                    <pic:cNvPicPr>
                      <a:picLocks noChangeAspect="1" noChangeArrowheads="1"/>
                    </pic:cNvPicPr>
                  </pic:nvPicPr>
                  <pic:blipFill>
                    <a:blip r:embed="rId26"/>
                    <a:srcRect/>
                    <a:stretch>
                      <a:fillRect/>
                    </a:stretch>
                  </pic:blipFill>
                  <pic:spPr bwMode="auto">
                    <a:xfrm>
                      <a:off x="0" y="0"/>
                      <a:ext cx="4619625" cy="4038600"/>
                    </a:xfrm>
                    <a:prstGeom prst="rect">
                      <a:avLst/>
                    </a:prstGeom>
                    <a:noFill/>
                    <a:ln w="9525">
                      <a:noFill/>
                      <a:miter lim="800000"/>
                      <a:headEnd/>
                      <a:tailEnd/>
                    </a:ln>
                  </pic:spPr>
                </pic:pic>
              </a:graphicData>
            </a:graphic>
          </wp:inline>
        </w:drawing>
      </w:r>
    </w:p>
    <w:p w:rsidR="00535340" w:rsidRPr="00535340" w:rsidRDefault="00535340" w:rsidP="00535340">
      <w:pPr>
        <w:shd w:val="clear" w:color="auto" w:fill="FFFFFF"/>
        <w:spacing w:after="369" w:line="300" w:lineRule="atLeast"/>
        <w:rPr>
          <w:ins w:id="63" w:author="Unknown"/>
          <w:rFonts w:ascii="Times New Roman" w:eastAsia="Times New Roman" w:hAnsi="Times New Roman" w:cs="Times New Roman"/>
          <w:color w:val="000000" w:themeColor="text1"/>
          <w:szCs w:val="20"/>
        </w:rPr>
      </w:pPr>
      <w:ins w:id="64" w:author="Unknown">
        <w:r w:rsidRPr="00535340">
          <w:rPr>
            <w:rFonts w:ascii="Times New Roman" w:eastAsia="Times New Roman" w:hAnsi="Times New Roman" w:cs="Times New Roman"/>
            <w:color w:val="000000" w:themeColor="text1"/>
            <w:szCs w:val="20"/>
          </w:rPr>
          <w:t>Though the above pictorial representation of a framework is self-explanatory but we would still highlight a few points.</w:t>
        </w:r>
      </w:ins>
    </w:p>
    <w:p w:rsidR="00535340" w:rsidRPr="00535340" w:rsidRDefault="00535340" w:rsidP="00535340">
      <w:pPr>
        <w:numPr>
          <w:ilvl w:val="0"/>
          <w:numId w:val="12"/>
        </w:numPr>
        <w:shd w:val="clear" w:color="auto" w:fill="FFFFFF"/>
        <w:spacing w:after="0" w:line="300" w:lineRule="atLeast"/>
        <w:rPr>
          <w:ins w:id="65" w:author="Unknown"/>
          <w:rFonts w:ascii="Times New Roman" w:eastAsia="Times New Roman" w:hAnsi="Times New Roman" w:cs="Times New Roman"/>
          <w:color w:val="000000" w:themeColor="text1"/>
          <w:szCs w:val="20"/>
        </w:rPr>
      </w:pPr>
      <w:ins w:id="66" w:author="Unknown">
        <w:r w:rsidRPr="00535340">
          <w:rPr>
            <w:rFonts w:ascii="Times New Roman" w:eastAsia="Times New Roman" w:hAnsi="Times New Roman" w:cs="Times New Roman"/>
            <w:b/>
            <w:bCs/>
            <w:color w:val="000000" w:themeColor="text1"/>
          </w:rPr>
          <w:t>Object Repository</w:t>
        </w:r>
        <w:r w:rsidRPr="00535340">
          <w:rPr>
            <w:rFonts w:ascii="Times New Roman" w:eastAsia="Times New Roman" w:hAnsi="Times New Roman" w:cs="Times New Roman"/>
            <w:color w:val="000000" w:themeColor="text1"/>
            <w:szCs w:val="20"/>
          </w:rPr>
          <w:t>: Object Repository acronym as OR is constituted of the set of locators types associated with web elements.</w:t>
        </w:r>
      </w:ins>
    </w:p>
    <w:p w:rsidR="00535340" w:rsidRPr="00535340" w:rsidRDefault="00535340" w:rsidP="00535340">
      <w:pPr>
        <w:numPr>
          <w:ilvl w:val="0"/>
          <w:numId w:val="12"/>
        </w:numPr>
        <w:shd w:val="clear" w:color="auto" w:fill="FFFFFF"/>
        <w:spacing w:after="0" w:line="300" w:lineRule="atLeast"/>
        <w:rPr>
          <w:ins w:id="67" w:author="Unknown"/>
          <w:rFonts w:ascii="Times New Roman" w:eastAsia="Times New Roman" w:hAnsi="Times New Roman" w:cs="Times New Roman"/>
          <w:color w:val="000000" w:themeColor="text1"/>
          <w:szCs w:val="20"/>
        </w:rPr>
      </w:pPr>
      <w:ins w:id="68" w:author="Unknown">
        <w:r w:rsidRPr="00535340">
          <w:rPr>
            <w:rFonts w:ascii="Times New Roman" w:eastAsia="Times New Roman" w:hAnsi="Times New Roman" w:cs="Times New Roman"/>
            <w:b/>
            <w:bCs/>
            <w:color w:val="000000" w:themeColor="text1"/>
          </w:rPr>
          <w:t>Test Data:</w:t>
        </w:r>
        <w:r w:rsidRPr="00535340">
          <w:rPr>
            <w:rFonts w:ascii="Times New Roman" w:eastAsia="Times New Roman" w:hAnsi="Times New Roman" w:cs="Times New Roman"/>
            <w:color w:val="000000" w:themeColor="text1"/>
          </w:rPr>
          <w:t> </w:t>
        </w:r>
        <w:r w:rsidRPr="00535340">
          <w:rPr>
            <w:rFonts w:ascii="Times New Roman" w:eastAsia="Times New Roman" w:hAnsi="Times New Roman" w:cs="Times New Roman"/>
            <w:color w:val="000000" w:themeColor="text1"/>
            <w:szCs w:val="20"/>
          </w:rPr>
          <w:t>The input data with which the scenario would be tested and it can be the expected values with which the actual results would be compared.</w:t>
        </w:r>
      </w:ins>
    </w:p>
    <w:p w:rsidR="00535340" w:rsidRPr="00535340" w:rsidRDefault="00535340" w:rsidP="00535340">
      <w:pPr>
        <w:numPr>
          <w:ilvl w:val="0"/>
          <w:numId w:val="12"/>
        </w:numPr>
        <w:shd w:val="clear" w:color="auto" w:fill="FFFFFF"/>
        <w:spacing w:after="0" w:line="300" w:lineRule="atLeast"/>
        <w:rPr>
          <w:ins w:id="69" w:author="Unknown"/>
          <w:rFonts w:ascii="Times New Roman" w:eastAsia="Times New Roman" w:hAnsi="Times New Roman" w:cs="Times New Roman"/>
          <w:color w:val="000000" w:themeColor="text1"/>
          <w:szCs w:val="20"/>
        </w:rPr>
      </w:pPr>
      <w:ins w:id="70" w:author="Unknown">
        <w:r w:rsidRPr="00535340">
          <w:rPr>
            <w:rFonts w:ascii="Times New Roman" w:eastAsia="Times New Roman" w:hAnsi="Times New Roman" w:cs="Times New Roman"/>
            <w:b/>
            <w:bCs/>
            <w:color w:val="000000" w:themeColor="text1"/>
          </w:rPr>
          <w:t>Configuration File/Constants/ Environment Settings</w:t>
        </w:r>
        <w:r w:rsidRPr="00535340">
          <w:rPr>
            <w:rFonts w:ascii="Times New Roman" w:eastAsia="Times New Roman" w:hAnsi="Times New Roman" w:cs="Times New Roman"/>
            <w:color w:val="000000" w:themeColor="text1"/>
            <w:szCs w:val="20"/>
          </w:rPr>
          <w:t>: The file stores the information regarding the application URL, browser specific information etc. It is generally the information that remains static throughout the framework.</w:t>
        </w:r>
      </w:ins>
    </w:p>
    <w:p w:rsidR="00535340" w:rsidRPr="00535340" w:rsidRDefault="00535340" w:rsidP="00535340">
      <w:pPr>
        <w:numPr>
          <w:ilvl w:val="0"/>
          <w:numId w:val="12"/>
        </w:numPr>
        <w:shd w:val="clear" w:color="auto" w:fill="FFFFFF"/>
        <w:spacing w:after="0" w:line="300" w:lineRule="atLeast"/>
        <w:rPr>
          <w:ins w:id="71" w:author="Unknown"/>
          <w:rFonts w:ascii="Times New Roman" w:eastAsia="Times New Roman" w:hAnsi="Times New Roman" w:cs="Times New Roman"/>
          <w:color w:val="000000" w:themeColor="text1"/>
          <w:szCs w:val="20"/>
        </w:rPr>
      </w:pPr>
      <w:ins w:id="72" w:author="Unknown">
        <w:r w:rsidRPr="00535340">
          <w:rPr>
            <w:rFonts w:ascii="Times New Roman" w:eastAsia="Times New Roman" w:hAnsi="Times New Roman" w:cs="Times New Roman"/>
            <w:b/>
            <w:bCs/>
            <w:color w:val="000000" w:themeColor="text1"/>
          </w:rPr>
          <w:t>Generics/ Program logics/ Readers</w:t>
        </w:r>
        <w:r w:rsidRPr="00535340">
          <w:rPr>
            <w:rFonts w:ascii="Times New Roman" w:eastAsia="Times New Roman" w:hAnsi="Times New Roman" w:cs="Times New Roman"/>
            <w:color w:val="000000" w:themeColor="text1"/>
            <w:szCs w:val="20"/>
          </w:rPr>
          <w:t>: These are the classes that store the functions which can be commonly used across the entire framework.</w:t>
        </w:r>
      </w:ins>
    </w:p>
    <w:p w:rsidR="00535340" w:rsidRPr="00535340" w:rsidRDefault="00535340" w:rsidP="00535340">
      <w:pPr>
        <w:numPr>
          <w:ilvl w:val="0"/>
          <w:numId w:val="12"/>
        </w:numPr>
        <w:shd w:val="clear" w:color="auto" w:fill="FFFFFF"/>
        <w:spacing w:after="0" w:line="300" w:lineRule="atLeast"/>
        <w:rPr>
          <w:ins w:id="73" w:author="Unknown"/>
          <w:rFonts w:ascii="Times New Roman" w:eastAsia="Times New Roman" w:hAnsi="Times New Roman" w:cs="Times New Roman"/>
          <w:color w:val="000000" w:themeColor="text1"/>
          <w:szCs w:val="20"/>
        </w:rPr>
      </w:pPr>
      <w:ins w:id="74" w:author="Unknown">
        <w:r w:rsidRPr="00535340">
          <w:rPr>
            <w:rFonts w:ascii="Times New Roman" w:eastAsia="Times New Roman" w:hAnsi="Times New Roman" w:cs="Times New Roman"/>
            <w:b/>
            <w:bCs/>
            <w:color w:val="000000" w:themeColor="text1"/>
          </w:rPr>
          <w:t>Build tools and Continuous Integration</w:t>
        </w:r>
        <w:r w:rsidRPr="00535340">
          <w:rPr>
            <w:rFonts w:ascii="Times New Roman" w:eastAsia="Times New Roman" w:hAnsi="Times New Roman" w:cs="Times New Roman"/>
            <w:color w:val="000000" w:themeColor="text1"/>
            <w:szCs w:val="20"/>
          </w:rPr>
          <w:t>: These are the tools that aids to the frameworks capabilities to generate test reports, email notifications and logging information</w:t>
        </w:r>
      </w:ins>
    </w:p>
    <w:p w:rsidR="00F300FA" w:rsidRPr="00535340" w:rsidRDefault="00F300FA">
      <w:pPr>
        <w:rPr>
          <w:rFonts w:ascii="Times New Roman" w:hAnsi="Times New Roman" w:cs="Times New Roman"/>
          <w:color w:val="000000" w:themeColor="text1"/>
          <w:sz w:val="24"/>
        </w:rPr>
      </w:pPr>
    </w:p>
    <w:sectPr w:rsidR="00F300FA" w:rsidRPr="00535340" w:rsidSect="00F30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48D"/>
    <w:multiLevelType w:val="multilevel"/>
    <w:tmpl w:val="6804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244B6"/>
    <w:multiLevelType w:val="multilevel"/>
    <w:tmpl w:val="886C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369FE"/>
    <w:multiLevelType w:val="multilevel"/>
    <w:tmpl w:val="0E9C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96A9E"/>
    <w:multiLevelType w:val="multilevel"/>
    <w:tmpl w:val="0924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1353C"/>
    <w:multiLevelType w:val="multilevel"/>
    <w:tmpl w:val="0212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C5ACD"/>
    <w:multiLevelType w:val="multilevel"/>
    <w:tmpl w:val="6F0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791834"/>
    <w:multiLevelType w:val="multilevel"/>
    <w:tmpl w:val="6A00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B5676"/>
    <w:multiLevelType w:val="multilevel"/>
    <w:tmpl w:val="7822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893DAC"/>
    <w:multiLevelType w:val="multilevel"/>
    <w:tmpl w:val="7FD6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E84798"/>
    <w:multiLevelType w:val="multilevel"/>
    <w:tmpl w:val="BE4C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E72C96"/>
    <w:multiLevelType w:val="multilevel"/>
    <w:tmpl w:val="6C4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0D0D16"/>
    <w:multiLevelType w:val="multilevel"/>
    <w:tmpl w:val="7FCC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1"/>
  </w:num>
  <w:num w:numId="5">
    <w:abstractNumId w:val="8"/>
  </w:num>
  <w:num w:numId="6">
    <w:abstractNumId w:val="2"/>
  </w:num>
  <w:num w:numId="7">
    <w:abstractNumId w:val="1"/>
  </w:num>
  <w:num w:numId="8">
    <w:abstractNumId w:val="0"/>
  </w:num>
  <w:num w:numId="9">
    <w:abstractNumId w:val="3"/>
  </w:num>
  <w:num w:numId="10">
    <w:abstractNumId w:val="6"/>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340"/>
    <w:rsid w:val="00535340"/>
    <w:rsid w:val="00F300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FA"/>
  </w:style>
  <w:style w:type="paragraph" w:styleId="Heading3">
    <w:name w:val="heading 3"/>
    <w:basedOn w:val="Normal"/>
    <w:link w:val="Heading3Char"/>
    <w:uiPriority w:val="9"/>
    <w:qFormat/>
    <w:rsid w:val="005353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340"/>
    <w:rPr>
      <w:rFonts w:ascii="Times New Roman" w:eastAsia="Times New Roman" w:hAnsi="Times New Roman" w:cs="Times New Roman"/>
      <w:b/>
      <w:bCs/>
      <w:sz w:val="27"/>
      <w:szCs w:val="27"/>
    </w:rPr>
  </w:style>
  <w:style w:type="character" w:styleId="Strong">
    <w:name w:val="Strong"/>
    <w:basedOn w:val="DefaultParagraphFont"/>
    <w:uiPriority w:val="22"/>
    <w:qFormat/>
    <w:rsid w:val="00535340"/>
    <w:rPr>
      <w:b/>
      <w:bCs/>
    </w:rPr>
  </w:style>
  <w:style w:type="paragraph" w:styleId="NormalWeb">
    <w:name w:val="Normal (Web)"/>
    <w:basedOn w:val="Normal"/>
    <w:uiPriority w:val="99"/>
    <w:semiHidden/>
    <w:unhideWhenUsed/>
    <w:rsid w:val="005353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5340"/>
    <w:rPr>
      <w:i/>
      <w:iCs/>
    </w:rPr>
  </w:style>
  <w:style w:type="character" w:customStyle="1" w:styleId="apple-converted-space">
    <w:name w:val="apple-converted-space"/>
    <w:basedOn w:val="DefaultParagraphFont"/>
    <w:rsid w:val="00535340"/>
  </w:style>
  <w:style w:type="character" w:styleId="HTMLCode">
    <w:name w:val="HTML Code"/>
    <w:basedOn w:val="DefaultParagraphFont"/>
    <w:uiPriority w:val="99"/>
    <w:semiHidden/>
    <w:unhideWhenUsed/>
    <w:rsid w:val="005353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792598">
      <w:bodyDiv w:val="1"/>
      <w:marLeft w:val="0"/>
      <w:marRight w:val="0"/>
      <w:marTop w:val="0"/>
      <w:marBottom w:val="0"/>
      <w:divBdr>
        <w:top w:val="none" w:sz="0" w:space="0" w:color="auto"/>
        <w:left w:val="none" w:sz="0" w:space="0" w:color="auto"/>
        <w:bottom w:val="none" w:sz="0" w:space="0" w:color="auto"/>
        <w:right w:val="none" w:sz="0" w:space="0" w:color="auto"/>
      </w:divBdr>
      <w:divsChild>
        <w:div w:id="1991521445">
          <w:marLeft w:val="0"/>
          <w:marRight w:val="0"/>
          <w:marTop w:val="105"/>
          <w:marBottom w:val="105"/>
          <w:divBdr>
            <w:top w:val="none" w:sz="0" w:space="0" w:color="auto"/>
            <w:left w:val="none" w:sz="0" w:space="0" w:color="auto"/>
            <w:bottom w:val="none" w:sz="0" w:space="0" w:color="auto"/>
            <w:right w:val="none" w:sz="0" w:space="0" w:color="auto"/>
          </w:divBdr>
        </w:div>
        <w:div w:id="1688628842">
          <w:marLeft w:val="0"/>
          <w:marRight w:val="0"/>
          <w:marTop w:val="0"/>
          <w:marBottom w:val="0"/>
          <w:divBdr>
            <w:top w:val="none" w:sz="0" w:space="0" w:color="auto"/>
            <w:left w:val="none" w:sz="0" w:space="0" w:color="auto"/>
            <w:bottom w:val="none" w:sz="0" w:space="0" w:color="auto"/>
            <w:right w:val="none" w:sz="0" w:space="0" w:color="auto"/>
          </w:divBdr>
          <w:divsChild>
            <w:div w:id="450319178">
              <w:marLeft w:val="0"/>
              <w:marRight w:val="0"/>
              <w:marTop w:val="0"/>
              <w:marBottom w:val="0"/>
              <w:divBdr>
                <w:top w:val="none" w:sz="0" w:space="0" w:color="auto"/>
                <w:left w:val="none" w:sz="0" w:space="0" w:color="auto"/>
                <w:bottom w:val="none" w:sz="0" w:space="0" w:color="auto"/>
                <w:right w:val="none" w:sz="0" w:space="0" w:color="auto"/>
              </w:divBdr>
              <w:divsChild>
                <w:div w:id="1087581488">
                  <w:marLeft w:val="0"/>
                  <w:marRight w:val="0"/>
                  <w:marTop w:val="0"/>
                  <w:marBottom w:val="0"/>
                  <w:divBdr>
                    <w:top w:val="none" w:sz="0" w:space="0" w:color="auto"/>
                    <w:left w:val="none" w:sz="0" w:space="0" w:color="auto"/>
                    <w:bottom w:val="none" w:sz="0" w:space="0" w:color="auto"/>
                    <w:right w:val="none" w:sz="0" w:space="0" w:color="auto"/>
                  </w:divBdr>
                </w:div>
                <w:div w:id="1215777250">
                  <w:marLeft w:val="0"/>
                  <w:marRight w:val="0"/>
                  <w:marTop w:val="0"/>
                  <w:marBottom w:val="0"/>
                  <w:divBdr>
                    <w:top w:val="none" w:sz="0" w:space="0" w:color="auto"/>
                    <w:left w:val="none" w:sz="0" w:space="0" w:color="auto"/>
                    <w:bottom w:val="none" w:sz="0" w:space="0" w:color="auto"/>
                    <w:right w:val="none" w:sz="0" w:space="0" w:color="auto"/>
                  </w:divBdr>
                </w:div>
                <w:div w:id="1940327591">
                  <w:marLeft w:val="0"/>
                  <w:marRight w:val="0"/>
                  <w:marTop w:val="0"/>
                  <w:marBottom w:val="0"/>
                  <w:divBdr>
                    <w:top w:val="none" w:sz="0" w:space="0" w:color="auto"/>
                    <w:left w:val="none" w:sz="0" w:space="0" w:color="auto"/>
                    <w:bottom w:val="none" w:sz="0" w:space="0" w:color="auto"/>
                    <w:right w:val="none" w:sz="0" w:space="0" w:color="auto"/>
                  </w:divBdr>
                </w:div>
                <w:div w:id="1296717818">
                  <w:marLeft w:val="0"/>
                  <w:marRight w:val="0"/>
                  <w:marTop w:val="0"/>
                  <w:marBottom w:val="0"/>
                  <w:divBdr>
                    <w:top w:val="none" w:sz="0" w:space="0" w:color="auto"/>
                    <w:left w:val="none" w:sz="0" w:space="0" w:color="auto"/>
                    <w:bottom w:val="none" w:sz="0" w:space="0" w:color="auto"/>
                    <w:right w:val="none" w:sz="0" w:space="0" w:color="auto"/>
                  </w:divBdr>
                </w:div>
                <w:div w:id="358967125">
                  <w:marLeft w:val="0"/>
                  <w:marRight w:val="0"/>
                  <w:marTop w:val="0"/>
                  <w:marBottom w:val="0"/>
                  <w:divBdr>
                    <w:top w:val="none" w:sz="0" w:space="0" w:color="auto"/>
                    <w:left w:val="none" w:sz="0" w:space="0" w:color="auto"/>
                    <w:bottom w:val="none" w:sz="0" w:space="0" w:color="auto"/>
                    <w:right w:val="none" w:sz="0" w:space="0" w:color="auto"/>
                  </w:divBdr>
                </w:div>
                <w:div w:id="572399962">
                  <w:marLeft w:val="0"/>
                  <w:marRight w:val="0"/>
                  <w:marTop w:val="0"/>
                  <w:marBottom w:val="0"/>
                  <w:divBdr>
                    <w:top w:val="none" w:sz="0" w:space="0" w:color="auto"/>
                    <w:left w:val="none" w:sz="0" w:space="0" w:color="auto"/>
                    <w:bottom w:val="none" w:sz="0" w:space="0" w:color="auto"/>
                    <w:right w:val="none" w:sz="0" w:space="0" w:color="auto"/>
                  </w:divBdr>
                </w:div>
                <w:div w:id="326247206">
                  <w:marLeft w:val="0"/>
                  <w:marRight w:val="0"/>
                  <w:marTop w:val="0"/>
                  <w:marBottom w:val="0"/>
                  <w:divBdr>
                    <w:top w:val="none" w:sz="0" w:space="0" w:color="auto"/>
                    <w:left w:val="none" w:sz="0" w:space="0" w:color="auto"/>
                    <w:bottom w:val="none" w:sz="0" w:space="0" w:color="auto"/>
                    <w:right w:val="none" w:sz="0" w:space="0" w:color="auto"/>
                  </w:divBdr>
                </w:div>
                <w:div w:id="1995916385">
                  <w:marLeft w:val="0"/>
                  <w:marRight w:val="0"/>
                  <w:marTop w:val="0"/>
                  <w:marBottom w:val="0"/>
                  <w:divBdr>
                    <w:top w:val="none" w:sz="0" w:space="0" w:color="auto"/>
                    <w:left w:val="none" w:sz="0" w:space="0" w:color="auto"/>
                    <w:bottom w:val="none" w:sz="0" w:space="0" w:color="auto"/>
                    <w:right w:val="none" w:sz="0" w:space="0" w:color="auto"/>
                  </w:divBdr>
                </w:div>
                <w:div w:id="582378573">
                  <w:marLeft w:val="0"/>
                  <w:marRight w:val="0"/>
                  <w:marTop w:val="0"/>
                  <w:marBottom w:val="0"/>
                  <w:divBdr>
                    <w:top w:val="none" w:sz="0" w:space="0" w:color="auto"/>
                    <w:left w:val="none" w:sz="0" w:space="0" w:color="auto"/>
                    <w:bottom w:val="none" w:sz="0" w:space="0" w:color="auto"/>
                    <w:right w:val="none" w:sz="0" w:space="0" w:color="auto"/>
                  </w:divBdr>
                </w:div>
                <w:div w:id="20866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1/Test-Automation-Frameworks-5.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cdn2.softwaretestinghelp.com/wp-content/qa/uploads/2014/11/Test-Automation-Frameworks-9.jpg" TargetMode="External"/><Relationship Id="rId7" Type="http://schemas.openxmlformats.org/officeDocument/2006/relationships/hyperlink" Target="http://cdn2.softwaretestinghelp.com/wp-content/qa/uploads/2014/11/Test-Automation-Frameworks-2.jpg" TargetMode="External"/><Relationship Id="rId12" Type="http://schemas.openxmlformats.org/officeDocument/2006/relationships/image" Target="media/image4.jpeg"/><Relationship Id="rId17" Type="http://schemas.openxmlformats.org/officeDocument/2006/relationships/hyperlink" Target="http://cdn2.softwaretestinghelp.com/wp-content/qa/uploads/2014/11/Test-Automation-Frameworks-7.jpg" TargetMode="External"/><Relationship Id="rId25" Type="http://schemas.openxmlformats.org/officeDocument/2006/relationships/hyperlink" Target="http://cdn.softwaretestinghelp.com/wp-content/qa/uploads/2014/11/Test-Automation-Frameworks-11.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4/11/Test-Automation-Frameworks-4.jpg" TargetMode="External"/><Relationship Id="rId24" Type="http://schemas.openxmlformats.org/officeDocument/2006/relationships/image" Target="media/image10.jpeg"/><Relationship Id="rId5" Type="http://schemas.openxmlformats.org/officeDocument/2006/relationships/hyperlink" Target="http://cdn.softwaretestinghelp.com/wp-content/qa/uploads/2014/11/Test-Automation-Frameworks-1.jpg" TargetMode="External"/><Relationship Id="rId15" Type="http://schemas.openxmlformats.org/officeDocument/2006/relationships/hyperlink" Target="http://cdn2.softwaretestinghelp.com/wp-content/qa/uploads/2014/11/Test-Automation-Frameworks-6.jpg" TargetMode="External"/><Relationship Id="rId23" Type="http://schemas.openxmlformats.org/officeDocument/2006/relationships/hyperlink" Target="http://cdn2.softwaretestinghelp.com/wp-content/qa/uploads/2014/11/Test-Automation-Frameworks-10.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cdn.softwaretestinghelp.com/wp-content/qa/uploads/2014/11/Test-Automation-Frameworks-8.jpg"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4/11/Test-Automation-Frameworks-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memo</cp:lastModifiedBy>
  <cp:revision>1</cp:revision>
  <dcterms:created xsi:type="dcterms:W3CDTF">2016-03-29T15:40:00Z</dcterms:created>
  <dcterms:modified xsi:type="dcterms:W3CDTF">2016-03-29T15:45:00Z</dcterms:modified>
</cp:coreProperties>
</file>